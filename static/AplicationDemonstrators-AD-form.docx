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FE210" w14:textId="77777777" w:rsidR="00092AEA" w:rsidRDefault="00000000">
      <w:pPr>
        <w:pStyle w:val="TitleA"/>
        <w:jc w:val="both"/>
        <w:rPr>
          <w:sz w:val="48"/>
          <w:szCs w:val="48"/>
          <w:lang w:val="en-US"/>
        </w:rPr>
      </w:pPr>
      <w:r>
        <w:rPr>
          <w:sz w:val="48"/>
          <w:szCs w:val="48"/>
          <w:lang w:val="en-US"/>
        </w:rPr>
        <w:t>NumPEx Application Demonstrator Form</w:t>
      </w:r>
    </w:p>
    <w:p w14:paraId="35A030D1" w14:textId="77777777" w:rsidR="00092AEA" w:rsidRDefault="00092AEA">
      <w:pPr>
        <w:pStyle w:val="BodyA"/>
        <w:jc w:val="both"/>
        <w:rPr>
          <w:lang w:val="en-US"/>
        </w:rPr>
      </w:pPr>
    </w:p>
    <w:p w14:paraId="5D7D93D2" w14:textId="77777777" w:rsidR="00092AEA" w:rsidRDefault="00000000">
      <w:pPr>
        <w:pStyle w:val="BodyA"/>
        <w:jc w:val="both"/>
        <w:rPr>
          <w:strike/>
          <w:color w:val="970E53"/>
          <w:lang w:val="en-US"/>
        </w:rPr>
      </w:pPr>
      <w:r>
        <w:rPr>
          <w:color w:val="970E53"/>
          <w:lang w:val="en-US"/>
        </w:rPr>
        <w:t>This form must be completed by all proposals of application demonstrators (AD) seeking to be included</w:t>
      </w:r>
      <w:r>
        <w:rPr>
          <w:color w:val="970E53"/>
          <w:highlight w:val="white"/>
          <w:lang w:val="en-US"/>
        </w:rPr>
        <w:t xml:space="preserve"> in PC5 of the NumPEx project-</w:t>
      </w:r>
      <w:r>
        <w:rPr>
          <w:color w:val="970E53"/>
          <w:lang w:val="en-US"/>
        </w:rPr>
        <w:t>see attached presentation.</w:t>
      </w:r>
    </w:p>
    <w:p w14:paraId="79732899" w14:textId="38DF0B32" w:rsidR="00092AEA" w:rsidRDefault="00000000">
      <w:pPr>
        <w:pStyle w:val="BodyA"/>
        <w:jc w:val="both"/>
        <w:rPr>
          <w:color w:val="970E53"/>
          <w:lang w:val="en-US"/>
        </w:rPr>
      </w:pPr>
      <w:ins w:id="0" w:author="mark.asch" w:date="2022-11-17T11:18:00Z">
        <w:r>
          <w:rPr>
            <w:color w:val="970E53"/>
            <w:lang w:val="en-US"/>
          </w:rPr>
          <w:br/>
        </w:r>
      </w:ins>
      <w:r>
        <w:rPr>
          <w:color w:val="970E53"/>
          <w:lang w:val="en-US"/>
        </w:rPr>
        <w:t>Every AD must be focused on targeted developments addressing a scientific and engineering challenge problem, i.e., one that possesses a solution amenable to computational insight and that is intractable without exascale capabilities and/or capacities.</w:t>
      </w:r>
    </w:p>
    <w:p w14:paraId="51E96560" w14:textId="77777777" w:rsidR="00092AEA" w:rsidRDefault="00000000">
      <w:pPr>
        <w:pStyle w:val="BodyA"/>
        <w:jc w:val="both"/>
        <w:rPr>
          <w:color w:val="970E53"/>
          <w:lang w:val="en-US"/>
        </w:rPr>
      </w:pPr>
      <w:ins w:id="1" w:author="mark.asch" w:date="2022-11-17T11:18:00Z">
        <w:r>
          <w:rPr>
            <w:color w:val="970E53"/>
            <w:lang w:val="en-US"/>
          </w:rPr>
          <w:br/>
        </w:r>
      </w:ins>
      <w:r>
        <w:rPr>
          <w:color w:val="970E53"/>
          <w:lang w:val="en-US"/>
        </w:rPr>
        <w:t>Please find below the list of points that will be used by NumPEx to evaluate the AD proposals and analyze them in order to identify a first set of meaningful cross-cutting algorithmic motifs , i.e, algorithmic methods that drive common patterns of computation and communication, including libraries and frameworks .</w:t>
      </w:r>
    </w:p>
    <w:p w14:paraId="01E2FC67" w14:textId="77777777" w:rsidR="00092AEA" w:rsidRDefault="00092AEA">
      <w:pPr>
        <w:pStyle w:val="BodyA"/>
        <w:jc w:val="both"/>
        <w:rPr>
          <w:color w:val="960D52"/>
          <w:lang w:val="en-US"/>
        </w:rPr>
      </w:pPr>
    </w:p>
    <w:p w14:paraId="7BF9BDCD" w14:textId="77777777" w:rsidR="00092AEA" w:rsidRDefault="00092AEA">
      <w:pPr>
        <w:pStyle w:val="BodyA"/>
        <w:jc w:val="both"/>
        <w:rPr>
          <w:lang w:val="en-US"/>
        </w:rPr>
      </w:pPr>
    </w:p>
    <w:p w14:paraId="36F35F21" w14:textId="77777777" w:rsidR="00092AEA" w:rsidRDefault="00000000">
      <w:pPr>
        <w:pStyle w:val="BodyA"/>
        <w:jc w:val="both"/>
        <w:rPr>
          <w:color w:val="0075B9"/>
          <w:lang w:val="en-US"/>
        </w:rPr>
      </w:pPr>
      <w:r>
        <w:rPr>
          <w:b/>
          <w:bCs/>
          <w:lang w:val="en-US"/>
        </w:rPr>
        <w:t>Q1</w:t>
      </w:r>
      <w:r>
        <w:rPr>
          <w:lang w:val="en-US"/>
        </w:rPr>
        <w:t xml:space="preserve"> </w:t>
      </w:r>
      <w:r>
        <w:rPr>
          <w:color w:val="00A2FF"/>
          <w:lang w:val="en-US"/>
        </w:rPr>
        <w:t xml:space="preserve">Describe and quantify the science and engineering </w:t>
      </w:r>
      <w:r>
        <w:rPr>
          <w:i/>
          <w:iCs/>
          <w:color w:val="00A2FF"/>
          <w:lang w:val="en-US"/>
        </w:rPr>
        <w:t>Exascale challenges</w:t>
      </w:r>
      <w:r>
        <w:rPr>
          <w:color w:val="00A2FF"/>
          <w:lang w:val="en-US"/>
        </w:rPr>
        <w:t xml:space="preserve">. </w:t>
      </w:r>
    </w:p>
    <w:p w14:paraId="319556EC" w14:textId="77777777" w:rsidR="00092AEA" w:rsidRDefault="00092AEA">
      <w:pPr>
        <w:pStyle w:val="BodyA"/>
        <w:jc w:val="both"/>
        <w:rPr>
          <w:lang w:val="en-US"/>
        </w:rPr>
      </w:pPr>
    </w:p>
    <w:p w14:paraId="49345EB8" w14:textId="77777777" w:rsidR="00092AEA" w:rsidRDefault="00000000">
      <w:pPr>
        <w:pStyle w:val="BodyA"/>
        <w:numPr>
          <w:ilvl w:val="0"/>
          <w:numId w:val="1"/>
        </w:numPr>
        <w:jc w:val="both"/>
        <w:rPr>
          <w:lang w:val="en-US"/>
        </w:rPr>
      </w:pPr>
      <w:r>
        <w:rPr>
          <w:lang w:val="en-US"/>
        </w:rPr>
        <w:t xml:space="preserve">Why and how is it significant? </w:t>
      </w:r>
    </w:p>
    <w:p w14:paraId="7922A184" w14:textId="77777777" w:rsidR="00092AEA" w:rsidRDefault="00000000">
      <w:pPr>
        <w:pStyle w:val="BodyA"/>
        <w:numPr>
          <w:ilvl w:val="0"/>
          <w:numId w:val="1"/>
        </w:numPr>
        <w:jc w:val="both"/>
        <w:rPr>
          <w:lang w:val="en-US"/>
        </w:rPr>
      </w:pPr>
      <w:r>
        <w:rPr>
          <w:lang w:val="en-US"/>
        </w:rPr>
        <w:t xml:space="preserve">What new Exascale capacity and/or capability does it require? </w:t>
      </w:r>
    </w:p>
    <w:p w14:paraId="1E4BD1A1" w14:textId="52B8D6D9" w:rsidR="00092AEA" w:rsidRPr="00EE6295" w:rsidRDefault="00000000" w:rsidP="00EE6295">
      <w:pPr>
        <w:pStyle w:val="BodyA"/>
        <w:numPr>
          <w:ilvl w:val="0"/>
          <w:numId w:val="1"/>
        </w:numPr>
        <w:jc w:val="both"/>
        <w:rPr>
          <w:lang w:val="en-US"/>
        </w:rPr>
      </w:pPr>
      <w:r>
        <w:rPr>
          <w:lang w:val="en-US"/>
        </w:rPr>
        <w:t>The timeline and/or the roadmap of the demonstrator development</w:t>
      </w:r>
    </w:p>
    <w:p w14:paraId="5DB5D92A" w14:textId="77777777" w:rsidR="00092AEA" w:rsidRDefault="00092AEA">
      <w:pPr>
        <w:pStyle w:val="BodyA"/>
        <w:jc w:val="both"/>
        <w:rPr>
          <w:lang w:val="en-US"/>
        </w:rPr>
      </w:pPr>
    </w:p>
    <w:p w14:paraId="24590BA2" w14:textId="77777777" w:rsidR="00092AEA" w:rsidRDefault="00000000">
      <w:pPr>
        <w:pStyle w:val="BodyA"/>
        <w:jc w:val="both"/>
        <w:rPr>
          <w:lang w:val="en-US"/>
        </w:rPr>
      </w:pPr>
      <w:r>
        <w:rPr>
          <w:b/>
          <w:bCs/>
          <w:lang w:val="en-US"/>
        </w:rPr>
        <w:t>Q2</w:t>
      </w:r>
      <w:r>
        <w:rPr>
          <w:lang w:val="en-US"/>
        </w:rPr>
        <w:t xml:space="preserve"> </w:t>
      </w:r>
      <w:r>
        <w:rPr>
          <w:color w:val="00A2FF"/>
          <w:lang w:val="en-US"/>
        </w:rPr>
        <w:t xml:space="preserve">Describe the </w:t>
      </w:r>
      <w:r>
        <w:rPr>
          <w:i/>
          <w:iCs/>
          <w:color w:val="00A2FF"/>
          <w:lang w:val="en-US"/>
        </w:rPr>
        <w:t>issues/barriers</w:t>
      </w:r>
      <w:r>
        <w:rPr>
          <w:color w:val="00A2FF"/>
          <w:lang w:val="en-US"/>
        </w:rPr>
        <w:t xml:space="preserve"> and targeted development </w:t>
      </w:r>
      <w:r>
        <w:rPr>
          <w:i/>
          <w:iCs/>
          <w:color w:val="00A2FF"/>
          <w:lang w:val="en-US"/>
        </w:rPr>
        <w:t>needs in terms of Exascale challenges</w:t>
      </w:r>
      <w:r>
        <w:rPr>
          <w:i/>
          <w:color w:val="00A2FF"/>
          <w:lang w:val="en-US"/>
        </w:rPr>
        <w:t>.</w:t>
      </w:r>
    </w:p>
    <w:p w14:paraId="0720047F" w14:textId="77777777" w:rsidR="00092AEA" w:rsidRDefault="00092AEA">
      <w:pPr>
        <w:pStyle w:val="BodyA"/>
        <w:jc w:val="both"/>
        <w:rPr>
          <w:lang w:val="en-US"/>
        </w:rPr>
      </w:pPr>
    </w:p>
    <w:p w14:paraId="725929EA" w14:textId="77777777" w:rsidR="00092AEA" w:rsidRDefault="00000000">
      <w:pPr>
        <w:pStyle w:val="BodyA"/>
        <w:numPr>
          <w:ilvl w:val="0"/>
          <w:numId w:val="1"/>
        </w:numPr>
        <w:jc w:val="both"/>
        <w:rPr>
          <w:lang w:val="en-US"/>
        </w:rPr>
      </w:pPr>
      <w:r>
        <w:rPr>
          <w:lang w:val="en-US"/>
        </w:rPr>
        <w:t xml:space="preserve">Physical models, algorithms, software components. </w:t>
      </w:r>
    </w:p>
    <w:p w14:paraId="61A9F589" w14:textId="77777777" w:rsidR="00092AEA" w:rsidRDefault="00000000">
      <w:pPr>
        <w:pStyle w:val="BodyA"/>
        <w:numPr>
          <w:ilvl w:val="0"/>
          <w:numId w:val="1"/>
        </w:numPr>
        <w:jc w:val="both"/>
      </w:pPr>
      <w:r>
        <w:t>O</w:t>
      </w:r>
      <w:r>
        <w:rPr>
          <w:lang w:val="en-US"/>
        </w:rPr>
        <w:t>thers</w:t>
      </w:r>
      <w:r>
        <w:t xml:space="preserve">, such as, </w:t>
      </w:r>
    </w:p>
    <w:p w14:paraId="503D689A" w14:textId="77777777" w:rsidR="00092AEA" w:rsidRDefault="00000000">
      <w:pPr>
        <w:pStyle w:val="BodyA"/>
        <w:numPr>
          <w:ilvl w:val="1"/>
          <w:numId w:val="1"/>
        </w:numPr>
        <w:jc w:val="both"/>
        <w:rPr>
          <w:lang w:val="en-US"/>
        </w:rPr>
      </w:pPr>
      <w:r>
        <w:rPr>
          <w:lang w:val="en-US"/>
        </w:rPr>
        <w:t xml:space="preserve">workflows execution and/or load balancing, </w:t>
      </w:r>
    </w:p>
    <w:p w14:paraId="5EE2C1FF" w14:textId="77777777" w:rsidR="00092AEA" w:rsidRDefault="00000000">
      <w:pPr>
        <w:pStyle w:val="BodyA"/>
        <w:numPr>
          <w:ilvl w:val="1"/>
          <w:numId w:val="1"/>
        </w:numPr>
        <w:jc w:val="both"/>
        <w:rPr>
          <w:lang w:val="en-US"/>
        </w:rPr>
      </w:pPr>
      <w:r>
        <w:rPr>
          <w:lang w:val="en-US"/>
        </w:rPr>
        <w:t xml:space="preserve">data logistics, in-situ data analysis and reduction, and efficient I/Os, </w:t>
      </w:r>
    </w:p>
    <w:p w14:paraId="3C393C9D" w14:textId="77777777" w:rsidR="00092AEA" w:rsidRDefault="00000000">
      <w:pPr>
        <w:pStyle w:val="BodyA"/>
        <w:numPr>
          <w:ilvl w:val="1"/>
          <w:numId w:val="1"/>
        </w:numPr>
        <w:jc w:val="both"/>
        <w:rPr>
          <w:lang w:val="en-US"/>
        </w:rPr>
      </w:pPr>
      <w:r>
        <w:rPr>
          <w:lang w:val="en-US"/>
        </w:rPr>
        <w:t xml:space="preserve">highly-accelerated architecture and technologies, </w:t>
      </w:r>
    </w:p>
    <w:p w14:paraId="28E1E194" w14:textId="79595E29" w:rsidR="00092AEA" w:rsidRPr="00EE6295" w:rsidRDefault="00000000" w:rsidP="00EE6295">
      <w:pPr>
        <w:pStyle w:val="BodyA"/>
        <w:numPr>
          <w:ilvl w:val="1"/>
          <w:numId w:val="1"/>
        </w:numPr>
        <w:jc w:val="both"/>
        <w:rPr>
          <w:lang w:val="en-US"/>
        </w:rPr>
      </w:pPr>
      <w:r>
        <w:rPr>
          <w:lang w:val="en-US"/>
        </w:rPr>
        <w:t>programming and execution environments</w:t>
      </w:r>
      <w:r>
        <w:t>.</w:t>
      </w:r>
    </w:p>
    <w:p w14:paraId="7C97B803" w14:textId="77777777" w:rsidR="00092AEA" w:rsidRDefault="00092AEA">
      <w:pPr>
        <w:pStyle w:val="BodyA"/>
        <w:jc w:val="both"/>
      </w:pPr>
    </w:p>
    <w:p w14:paraId="637B55B5" w14:textId="77777777" w:rsidR="00092AEA" w:rsidRDefault="00000000">
      <w:pPr>
        <w:pStyle w:val="BodyA"/>
        <w:jc w:val="both"/>
        <w:rPr>
          <w:lang w:val="en-US"/>
        </w:rPr>
      </w:pPr>
      <w:r>
        <w:rPr>
          <w:b/>
          <w:bCs/>
          <w:lang w:val="en-US"/>
        </w:rPr>
        <w:t>Q3</w:t>
      </w:r>
      <w:r>
        <w:rPr>
          <w:lang w:val="en-US"/>
        </w:rPr>
        <w:t xml:space="preserve"> </w:t>
      </w:r>
      <w:r>
        <w:rPr>
          <w:color w:val="00A2FF"/>
          <w:lang w:val="en-US"/>
        </w:rPr>
        <w:t>Describe and quantify the Application</w:t>
      </w:r>
      <w:r>
        <w:rPr>
          <w:i/>
          <w:iCs/>
          <w:color w:val="00A2FF"/>
          <w:lang w:val="en-US"/>
        </w:rPr>
        <w:t xml:space="preserve"> team</w:t>
      </w:r>
      <w:r>
        <w:rPr>
          <w:lang w:val="en-US"/>
        </w:rPr>
        <w:t>.</w:t>
      </w:r>
    </w:p>
    <w:p w14:paraId="0D93DC18" w14:textId="77777777" w:rsidR="00092AEA" w:rsidRDefault="00092AEA">
      <w:pPr>
        <w:pStyle w:val="BodyA"/>
        <w:jc w:val="both"/>
        <w:rPr>
          <w:lang w:val="en-US"/>
        </w:rPr>
      </w:pPr>
    </w:p>
    <w:p w14:paraId="7C6F484D" w14:textId="77777777" w:rsidR="00092AEA" w:rsidRDefault="00000000">
      <w:pPr>
        <w:pStyle w:val="BodyA"/>
        <w:numPr>
          <w:ilvl w:val="0"/>
          <w:numId w:val="1"/>
        </w:numPr>
        <w:jc w:val="both"/>
        <w:rPr>
          <w:lang w:val="en-US"/>
        </w:rPr>
      </w:pPr>
      <w:r>
        <w:rPr>
          <w:lang w:val="en-US"/>
        </w:rPr>
        <w:t>Human resources and expertise of the team.</w:t>
      </w:r>
    </w:p>
    <w:p w14:paraId="5435AC08" w14:textId="77777777" w:rsidR="00092AEA" w:rsidRDefault="00000000">
      <w:pPr>
        <w:pStyle w:val="BodyA"/>
        <w:numPr>
          <w:ilvl w:val="0"/>
          <w:numId w:val="1"/>
        </w:numPr>
        <w:jc w:val="both"/>
        <w:rPr>
          <w:lang w:val="en-US"/>
        </w:rPr>
      </w:pPr>
      <w:r>
        <w:rPr>
          <w:lang w:val="en-US"/>
        </w:rPr>
        <w:t>Application development methodologies of the team.</w:t>
      </w:r>
    </w:p>
    <w:p w14:paraId="1690A00C" w14:textId="25D9D962" w:rsidR="00092AEA" w:rsidRPr="00EE6295" w:rsidRDefault="00000000" w:rsidP="00EE6295">
      <w:pPr>
        <w:pStyle w:val="BodyA"/>
        <w:numPr>
          <w:ilvl w:val="0"/>
          <w:numId w:val="1"/>
        </w:numPr>
        <w:jc w:val="both"/>
        <w:rPr>
          <w:lang w:val="en-US"/>
        </w:rPr>
      </w:pPr>
      <w:r>
        <w:rPr>
          <w:lang w:val="en-US"/>
        </w:rPr>
        <w:t xml:space="preserve">Team involvement in the application demonstrator development. </w:t>
      </w:r>
    </w:p>
    <w:p w14:paraId="455897BE" w14:textId="77777777" w:rsidR="00092AEA" w:rsidRDefault="00092AEA">
      <w:pPr>
        <w:pStyle w:val="BodyA"/>
        <w:jc w:val="both"/>
        <w:rPr>
          <w:lang w:val="en-US"/>
        </w:rPr>
      </w:pPr>
    </w:p>
    <w:p w14:paraId="72C23461" w14:textId="77777777" w:rsidR="00092AEA" w:rsidRDefault="00000000">
      <w:pPr>
        <w:pStyle w:val="BodyA"/>
        <w:jc w:val="both"/>
        <w:rPr>
          <w:lang w:val="en-US"/>
        </w:rPr>
      </w:pPr>
      <w:r>
        <w:rPr>
          <w:b/>
          <w:bCs/>
          <w:lang w:val="en-US"/>
        </w:rPr>
        <w:t xml:space="preserve">Q4 </w:t>
      </w:r>
      <w:r>
        <w:rPr>
          <w:color w:val="00A2FF"/>
          <w:lang w:val="en-US"/>
        </w:rPr>
        <w:t xml:space="preserve">Describe and quantify the team’s experience in </w:t>
      </w:r>
      <w:r>
        <w:rPr>
          <w:i/>
          <w:iCs/>
          <w:color w:val="00A2FF"/>
          <w:lang w:val="en-US"/>
        </w:rPr>
        <w:t>leveraging HPC systems</w:t>
      </w:r>
      <w:r>
        <w:rPr>
          <w:color w:val="00A2FF"/>
          <w:lang w:val="en-US"/>
        </w:rPr>
        <w:t xml:space="preserve">. </w:t>
      </w:r>
    </w:p>
    <w:p w14:paraId="1F605DB5" w14:textId="77777777" w:rsidR="00092AEA" w:rsidRDefault="00092AEA">
      <w:pPr>
        <w:pStyle w:val="BodyA"/>
        <w:jc w:val="both"/>
        <w:rPr>
          <w:lang w:val="en-US"/>
        </w:rPr>
      </w:pPr>
    </w:p>
    <w:p w14:paraId="4EF7B4F5" w14:textId="77777777" w:rsidR="00092AEA" w:rsidRDefault="00000000">
      <w:pPr>
        <w:pStyle w:val="BodyA"/>
        <w:numPr>
          <w:ilvl w:val="0"/>
          <w:numId w:val="1"/>
        </w:numPr>
        <w:jc w:val="both"/>
        <w:rPr>
          <w:lang w:val="en-US"/>
        </w:rPr>
      </w:pPr>
      <w:r>
        <w:rPr>
          <w:lang w:val="en-US"/>
        </w:rPr>
        <w:t>Use of GENCI, Euro-HPC and/or other international HPC resources.</w:t>
      </w:r>
    </w:p>
    <w:p w14:paraId="025F461F" w14:textId="5BAD0CC9" w:rsidR="00092AEA" w:rsidRPr="00EE6295" w:rsidRDefault="00000000" w:rsidP="00EE6295">
      <w:pPr>
        <w:pStyle w:val="BodyA"/>
        <w:numPr>
          <w:ilvl w:val="0"/>
          <w:numId w:val="1"/>
        </w:numPr>
        <w:jc w:val="both"/>
        <w:rPr>
          <w:lang w:val="en-US"/>
        </w:rPr>
      </w:pPr>
      <w:r>
        <w:rPr>
          <w:lang w:val="en-US"/>
        </w:rPr>
        <w:t>The current level of performance and capability of the application.</w:t>
      </w:r>
    </w:p>
    <w:p w14:paraId="1C11C3AB" w14:textId="77777777" w:rsidR="00092AEA" w:rsidRDefault="00092AEA">
      <w:pPr>
        <w:pStyle w:val="BodyA"/>
        <w:jc w:val="both"/>
        <w:rPr>
          <w:lang w:val="en-US"/>
        </w:rPr>
      </w:pPr>
    </w:p>
    <w:p w14:paraId="708C37A2" w14:textId="77777777" w:rsidR="00092AEA" w:rsidRDefault="00000000">
      <w:pPr>
        <w:pStyle w:val="BodyA"/>
        <w:jc w:val="both"/>
        <w:rPr>
          <w:lang w:val="en-US"/>
        </w:rPr>
      </w:pPr>
      <w:r>
        <w:rPr>
          <w:b/>
          <w:bCs/>
          <w:lang w:val="en-US"/>
        </w:rPr>
        <w:t xml:space="preserve">Q5 </w:t>
      </w:r>
      <w:r>
        <w:rPr>
          <w:color w:val="00A2FF"/>
          <w:lang w:val="en-US"/>
        </w:rPr>
        <w:t xml:space="preserve">Describe a </w:t>
      </w:r>
      <w:r>
        <w:rPr>
          <w:i/>
          <w:iCs/>
          <w:color w:val="00A2FF"/>
          <w:lang w:val="en-US"/>
        </w:rPr>
        <w:t>Figure of Merit</w:t>
      </w:r>
      <w:r>
        <w:rPr>
          <w:color w:val="00A2FF"/>
          <w:lang w:val="en-US"/>
        </w:rPr>
        <w:t xml:space="preserve"> for your AD.</w:t>
      </w:r>
    </w:p>
    <w:p w14:paraId="4E3F41C1" w14:textId="77777777" w:rsidR="00092AEA" w:rsidRDefault="00092AEA">
      <w:pPr>
        <w:pStyle w:val="BodyA"/>
        <w:jc w:val="both"/>
        <w:rPr>
          <w:lang w:val="en-US"/>
        </w:rPr>
      </w:pPr>
    </w:p>
    <w:p w14:paraId="6BCA6559" w14:textId="77777777" w:rsidR="00092AEA" w:rsidRDefault="00000000">
      <w:pPr>
        <w:pStyle w:val="BodyA"/>
        <w:numPr>
          <w:ilvl w:val="0"/>
          <w:numId w:val="1"/>
        </w:numPr>
        <w:jc w:val="both"/>
        <w:rPr>
          <w:lang w:val="en-US"/>
        </w:rPr>
      </w:pPr>
      <w:r>
        <w:rPr>
          <w:lang w:val="en-US"/>
        </w:rPr>
        <w:t>Measure the rate of “science work” enabled by new performance and functionality.</w:t>
      </w:r>
    </w:p>
    <w:p w14:paraId="4E9EF82C" w14:textId="77777777" w:rsidR="00092AEA" w:rsidRDefault="00000000">
      <w:pPr>
        <w:pStyle w:val="BodyA"/>
        <w:numPr>
          <w:ilvl w:val="0"/>
          <w:numId w:val="1"/>
        </w:numPr>
        <w:jc w:val="both"/>
        <w:rPr>
          <w:lang w:val="en-US"/>
        </w:rPr>
      </w:pPr>
      <w:r>
        <w:rPr>
          <w:lang w:val="en-US"/>
        </w:rPr>
        <w:t xml:space="preserve">Identify possible dependencies and trade-offs between targeted developments and software components. </w:t>
      </w:r>
    </w:p>
    <w:p w14:paraId="43A39F1A" w14:textId="77777777" w:rsidR="00092AEA" w:rsidRDefault="00000000">
      <w:pPr>
        <w:pStyle w:val="BodyA"/>
        <w:numPr>
          <w:ilvl w:val="0"/>
          <w:numId w:val="1"/>
        </w:numPr>
        <w:jc w:val="both"/>
        <w:rPr>
          <w:lang w:val="en-US"/>
        </w:rPr>
      </w:pPr>
      <w:r>
        <w:rPr>
          <w:lang w:val="en-US"/>
        </w:rPr>
        <w:t>Set base and stretch quantitative application development objectives.</w:t>
      </w:r>
    </w:p>
    <w:p w14:paraId="771B9098" w14:textId="77777777" w:rsidR="00092AEA" w:rsidRDefault="00000000">
      <w:pPr>
        <w:pStyle w:val="HeadingRedA"/>
        <w:jc w:val="both"/>
      </w:pPr>
      <w:r>
        <w:br w:type="page"/>
      </w:r>
    </w:p>
    <w:p w14:paraId="7787037D" w14:textId="77777777" w:rsidR="00092AEA" w:rsidRDefault="00000000">
      <w:pPr>
        <w:pStyle w:val="HeadingRedA"/>
        <w:jc w:val="both"/>
        <w:rPr>
          <w:lang w:val="en-US"/>
        </w:rPr>
      </w:pPr>
      <w:r>
        <w:rPr>
          <w:lang w:val="en-US"/>
        </w:rPr>
        <w:lastRenderedPageBreak/>
        <w:t>AD Evaluation Procedure</w:t>
      </w:r>
    </w:p>
    <w:p w14:paraId="119DBE63" w14:textId="77777777" w:rsidR="00092AEA" w:rsidRDefault="00092AEA">
      <w:pPr>
        <w:pStyle w:val="BodyA"/>
        <w:jc w:val="both"/>
        <w:rPr>
          <w:lang w:val="en-US"/>
        </w:rPr>
      </w:pPr>
    </w:p>
    <w:p w14:paraId="6B9D85B3" w14:textId="77777777" w:rsidR="00092AEA" w:rsidRDefault="00092AEA">
      <w:pPr>
        <w:pStyle w:val="BodyA"/>
        <w:jc w:val="both"/>
        <w:rPr>
          <w:lang w:val="en-US"/>
        </w:rPr>
      </w:pPr>
    </w:p>
    <w:p w14:paraId="151F048A" w14:textId="77777777" w:rsidR="00092AEA" w:rsidRDefault="00000000">
      <w:pPr>
        <w:pStyle w:val="BodyA"/>
        <w:jc w:val="both"/>
        <w:rPr>
          <w:lang w:val="en-US"/>
        </w:rPr>
      </w:pPr>
      <w:r>
        <w:rPr>
          <w:lang w:val="en-US"/>
        </w:rPr>
        <w:t>For your information, here is the list of points that will be used by NumPEx to evaluate your Application Demonstrator.</w:t>
      </w:r>
    </w:p>
    <w:p w14:paraId="61FDD3CF" w14:textId="77777777" w:rsidR="00092AEA" w:rsidRDefault="00092AEA">
      <w:pPr>
        <w:pStyle w:val="BodyA"/>
        <w:jc w:val="both"/>
        <w:rPr>
          <w:lang w:val="en-US"/>
        </w:rPr>
      </w:pPr>
    </w:p>
    <w:p w14:paraId="61B39672" w14:textId="77777777" w:rsidR="00092AEA" w:rsidRDefault="00092AEA">
      <w:pPr>
        <w:pStyle w:val="BodyA"/>
        <w:jc w:val="both"/>
        <w:rPr>
          <w:lang w:val="en-US"/>
        </w:rPr>
      </w:pPr>
    </w:p>
    <w:p w14:paraId="419F82FC" w14:textId="77777777" w:rsidR="00092AEA" w:rsidRDefault="00000000">
      <w:pPr>
        <w:pStyle w:val="Heading3"/>
        <w:jc w:val="both"/>
      </w:pPr>
      <w:r>
        <w:t xml:space="preserve">A. Significance </w:t>
      </w:r>
    </w:p>
    <w:p w14:paraId="1F70C2C8" w14:textId="77777777" w:rsidR="00092AEA" w:rsidRDefault="00000000">
      <w:pPr>
        <w:pStyle w:val="BodyA"/>
        <w:numPr>
          <w:ilvl w:val="0"/>
          <w:numId w:val="1"/>
        </w:numPr>
        <w:jc w:val="both"/>
        <w:rPr>
          <w:lang w:val="en-US"/>
        </w:rPr>
      </w:pPr>
      <w:r>
        <w:rPr>
          <w:lang w:val="en-US"/>
        </w:rPr>
        <w:t xml:space="preserve">Science and Engineering impact of the challenge problem. </w:t>
      </w:r>
    </w:p>
    <w:p w14:paraId="43ED4634" w14:textId="77777777" w:rsidR="00092AEA" w:rsidRDefault="00000000">
      <w:pPr>
        <w:pStyle w:val="BodyA"/>
        <w:numPr>
          <w:ilvl w:val="0"/>
          <w:numId w:val="1"/>
        </w:numPr>
        <w:jc w:val="both"/>
        <w:rPr>
          <w:lang w:val="en-US"/>
        </w:rPr>
      </w:pPr>
      <w:r>
        <w:rPr>
          <w:lang w:val="en-US"/>
        </w:rPr>
        <w:t>Challenge problem requires Exascale (capacity and/or capability).</w:t>
      </w:r>
    </w:p>
    <w:p w14:paraId="00AB00AD" w14:textId="77777777" w:rsidR="00092AEA" w:rsidRDefault="00000000">
      <w:pPr>
        <w:pStyle w:val="BodyA"/>
        <w:numPr>
          <w:ilvl w:val="0"/>
          <w:numId w:val="1"/>
        </w:numPr>
        <w:jc w:val="both"/>
        <w:rPr>
          <w:lang w:val="en-US"/>
        </w:rPr>
      </w:pPr>
      <w:r>
        <w:rPr>
          <w:lang w:val="en-US"/>
        </w:rPr>
        <w:t>Aligned with the strategic priorities of the NumPEx stakeholders.</w:t>
      </w:r>
    </w:p>
    <w:p w14:paraId="3B45A0C6" w14:textId="77777777" w:rsidR="00092AEA" w:rsidRDefault="00000000">
      <w:pPr>
        <w:pStyle w:val="BodyA"/>
        <w:numPr>
          <w:ilvl w:val="0"/>
          <w:numId w:val="1"/>
        </w:numPr>
        <w:jc w:val="both"/>
        <w:rPr>
          <w:lang w:val="en-US"/>
        </w:rPr>
      </w:pPr>
      <w:r>
        <w:rPr>
          <w:lang w:val="en-US"/>
        </w:rPr>
        <w:t xml:space="preserve">Maps with national and European strategic priorities. </w:t>
      </w:r>
    </w:p>
    <w:p w14:paraId="7935A10C" w14:textId="77777777" w:rsidR="00092AEA" w:rsidRDefault="00092AEA">
      <w:pPr>
        <w:pStyle w:val="BodyA"/>
        <w:jc w:val="both"/>
        <w:rPr>
          <w:lang w:val="en-US"/>
        </w:rPr>
      </w:pPr>
    </w:p>
    <w:p w14:paraId="19703BDA" w14:textId="77777777" w:rsidR="00092AEA" w:rsidRDefault="00000000">
      <w:pPr>
        <w:pStyle w:val="Heading3"/>
        <w:jc w:val="both"/>
        <w:rPr>
          <w:lang w:val="en-US"/>
        </w:rPr>
      </w:pPr>
      <w:r>
        <w:rPr>
          <w:lang w:val="en-US"/>
        </w:rPr>
        <w:t xml:space="preserve">B. Breadth </w:t>
      </w:r>
    </w:p>
    <w:p w14:paraId="01B4E2A8" w14:textId="77777777" w:rsidR="00092AEA" w:rsidRDefault="00000000">
      <w:pPr>
        <w:pStyle w:val="BodyA"/>
        <w:numPr>
          <w:ilvl w:val="0"/>
          <w:numId w:val="1"/>
        </w:numPr>
        <w:jc w:val="both"/>
        <w:rPr>
          <w:lang w:val="en-US"/>
        </w:rPr>
      </w:pPr>
      <w:r>
        <w:rPr>
          <w:lang w:val="en-US"/>
        </w:rPr>
        <w:t>Well-identified targeted developments and of their impact on the rate of “science work”.</w:t>
      </w:r>
    </w:p>
    <w:p w14:paraId="1367ECF3" w14:textId="77777777" w:rsidR="00092AEA" w:rsidRDefault="00000000">
      <w:pPr>
        <w:pStyle w:val="BodyA"/>
        <w:numPr>
          <w:ilvl w:val="0"/>
          <w:numId w:val="1"/>
        </w:numPr>
        <w:jc w:val="both"/>
        <w:rPr>
          <w:lang w:val="en-US"/>
        </w:rPr>
      </w:pPr>
      <w:r>
        <w:rPr>
          <w:lang w:val="en-US"/>
        </w:rPr>
        <w:t xml:space="preserve">Maps with the expertise and the planned research and software technology developments in the NumPEx PCs. </w:t>
      </w:r>
    </w:p>
    <w:p w14:paraId="14F9D650" w14:textId="77777777" w:rsidR="00092AEA" w:rsidRDefault="00000000">
      <w:pPr>
        <w:pStyle w:val="BodyA"/>
        <w:numPr>
          <w:ilvl w:val="0"/>
          <w:numId w:val="1"/>
        </w:numPr>
        <w:jc w:val="both"/>
        <w:rPr>
          <w:lang w:val="en-US"/>
        </w:rPr>
      </w:pPr>
      <w:r>
        <w:rPr>
          <w:lang w:val="en-US"/>
        </w:rPr>
        <w:t xml:space="preserve">Foster collaborative developments across a number of NumPEx PC teams. </w:t>
      </w:r>
    </w:p>
    <w:p w14:paraId="4F9F6FBD" w14:textId="77777777" w:rsidR="00092AEA" w:rsidRDefault="00092AEA">
      <w:pPr>
        <w:pStyle w:val="BodyA"/>
        <w:jc w:val="both"/>
        <w:rPr>
          <w:lang w:val="en-US"/>
        </w:rPr>
      </w:pPr>
    </w:p>
    <w:p w14:paraId="328E73BD" w14:textId="77777777" w:rsidR="00092AEA" w:rsidRDefault="00000000">
      <w:pPr>
        <w:pStyle w:val="Heading3"/>
        <w:jc w:val="both"/>
        <w:rPr>
          <w:lang w:val="en-US"/>
        </w:rPr>
      </w:pPr>
      <w:r>
        <w:rPr>
          <w:lang w:val="en-US"/>
        </w:rPr>
        <w:t>C. Team experience and confidence in:</w:t>
      </w:r>
    </w:p>
    <w:p w14:paraId="1DFAD77A" w14:textId="77777777" w:rsidR="00092AEA" w:rsidRDefault="00000000">
      <w:pPr>
        <w:pStyle w:val="BodyA"/>
        <w:numPr>
          <w:ilvl w:val="0"/>
          <w:numId w:val="1"/>
        </w:numPr>
        <w:jc w:val="both"/>
        <w:rPr>
          <w:lang w:val="en-US"/>
        </w:rPr>
      </w:pPr>
      <w:r>
        <w:rPr>
          <w:lang w:val="en-US"/>
        </w:rPr>
        <w:t>Model, software development and deployment.</w:t>
      </w:r>
    </w:p>
    <w:p w14:paraId="3B29378A" w14:textId="77777777" w:rsidR="00092AEA" w:rsidRDefault="00000000">
      <w:pPr>
        <w:pStyle w:val="BodyA"/>
        <w:numPr>
          <w:ilvl w:val="0"/>
          <w:numId w:val="1"/>
        </w:numPr>
        <w:jc w:val="both"/>
        <w:rPr>
          <w:lang w:val="en-US"/>
        </w:rPr>
      </w:pPr>
      <w:r>
        <w:rPr>
          <w:lang w:val="en-US"/>
        </w:rPr>
        <w:t>Leveraging HPC systems</w:t>
      </w:r>
      <w:r>
        <w:t>.</w:t>
      </w:r>
    </w:p>
    <w:p w14:paraId="37448944" w14:textId="77777777" w:rsidR="00092AEA" w:rsidRDefault="00000000">
      <w:pPr>
        <w:pStyle w:val="BodyA"/>
        <w:numPr>
          <w:ilvl w:val="0"/>
          <w:numId w:val="1"/>
        </w:numPr>
        <w:jc w:val="both"/>
        <w:rPr>
          <w:lang w:val="en-US"/>
        </w:rPr>
      </w:pPr>
      <w:r>
        <w:rPr>
          <w:lang w:val="en-US"/>
        </w:rPr>
        <w:t>Addressing ambitious Exascale targets</w:t>
      </w:r>
      <w:r>
        <w:t>.</w:t>
      </w:r>
    </w:p>
    <w:p w14:paraId="5B52D144" w14:textId="77777777" w:rsidR="00092AEA" w:rsidRDefault="00000000">
      <w:pPr>
        <w:pStyle w:val="BodyA"/>
        <w:numPr>
          <w:ilvl w:val="0"/>
          <w:numId w:val="1"/>
        </w:numPr>
        <w:jc w:val="both"/>
        <w:rPr>
          <w:lang w:val="en-US"/>
        </w:rPr>
      </w:pPr>
      <w:r>
        <w:t>Level of involvement of the applicative team in the development of the demonstrator.</w:t>
      </w:r>
    </w:p>
    <w:p w14:paraId="1332F632" w14:textId="77777777" w:rsidR="00092AEA" w:rsidRDefault="00092AEA">
      <w:pPr>
        <w:pStyle w:val="BodyA"/>
        <w:jc w:val="both"/>
      </w:pPr>
    </w:p>
    <w:p w14:paraId="251BA37F" w14:textId="77777777" w:rsidR="00092AEA" w:rsidRDefault="00000000">
      <w:pPr>
        <w:pStyle w:val="Heading3"/>
        <w:jc w:val="both"/>
        <w:rPr>
          <w:lang w:val="en-US"/>
        </w:rPr>
      </w:pPr>
      <w:r>
        <w:rPr>
          <w:lang w:val="en-US"/>
        </w:rPr>
        <w:t xml:space="preserve">D. Impact on the Science and Engineering computational community </w:t>
      </w:r>
    </w:p>
    <w:p w14:paraId="305C15FB" w14:textId="77777777" w:rsidR="00092AEA" w:rsidRDefault="00000000">
      <w:pPr>
        <w:pStyle w:val="BodyA"/>
        <w:numPr>
          <w:ilvl w:val="0"/>
          <w:numId w:val="1"/>
        </w:numPr>
        <w:jc w:val="both"/>
        <w:rPr>
          <w:lang w:val="en-US"/>
        </w:rPr>
      </w:pPr>
      <w:r>
        <w:rPr>
          <w:lang w:val="en-US"/>
        </w:rPr>
        <w:t xml:space="preserve">Ability to deliver translatable solutions that impact the broader community. </w:t>
      </w:r>
    </w:p>
    <w:p w14:paraId="57C405AA" w14:textId="77777777" w:rsidR="00092AEA" w:rsidRDefault="00000000">
      <w:pPr>
        <w:pStyle w:val="BodyA"/>
        <w:numPr>
          <w:ilvl w:val="0"/>
          <w:numId w:val="1"/>
        </w:numPr>
        <w:jc w:val="both"/>
        <w:rPr>
          <w:lang w:val="en-US"/>
        </w:rPr>
      </w:pPr>
      <w:r>
        <w:rPr>
          <w:lang w:val="en-US"/>
        </w:rPr>
        <w:t>Synergies with national (e.g., ANR, PEPR, etc.) and or European projects (e.g., Euro-HPC CoE, Horizon-Europe, etc)</w:t>
      </w:r>
    </w:p>
    <w:p w14:paraId="161A2F8A" w14:textId="77777777" w:rsidR="00092AEA" w:rsidRDefault="00000000">
      <w:pPr>
        <w:pStyle w:val="BodyA"/>
        <w:numPr>
          <w:ilvl w:val="0"/>
          <w:numId w:val="1"/>
        </w:numPr>
        <w:jc w:val="both"/>
        <w:rPr>
          <w:lang w:val="en-US"/>
        </w:rPr>
      </w:pPr>
      <w:r>
        <w:rPr>
          <w:lang w:val="en-US"/>
        </w:rPr>
        <w:t>Synergies with large international projects and/or consortia.</w:t>
      </w:r>
    </w:p>
    <w:p w14:paraId="059E8060" w14:textId="77777777" w:rsidR="00092AEA" w:rsidRDefault="00092AEA">
      <w:pPr>
        <w:pStyle w:val="BodyA"/>
        <w:jc w:val="both"/>
        <w:rPr>
          <w:lang w:val="en-US"/>
        </w:rPr>
      </w:pPr>
    </w:p>
    <w:p w14:paraId="2CAFA20B" w14:textId="77777777" w:rsidR="00092AEA" w:rsidRDefault="00092AEA">
      <w:pPr>
        <w:pStyle w:val="BodyA"/>
        <w:jc w:val="both"/>
        <w:rPr>
          <w:lang w:val="en-US"/>
        </w:rPr>
      </w:pPr>
    </w:p>
    <w:p w14:paraId="68E83831" w14:textId="77777777" w:rsidR="00092AEA" w:rsidRDefault="00092AEA">
      <w:pPr>
        <w:pStyle w:val="BodyA"/>
        <w:jc w:val="both"/>
        <w:rPr>
          <w:lang w:val="en-US"/>
        </w:rPr>
      </w:pPr>
    </w:p>
    <w:p w14:paraId="2FC0927C" w14:textId="77777777" w:rsidR="00092AEA" w:rsidRDefault="00092AEA">
      <w:pPr>
        <w:pStyle w:val="BodyA"/>
        <w:jc w:val="both"/>
        <w:rPr>
          <w:lang w:val="en-US"/>
        </w:rPr>
      </w:pPr>
    </w:p>
    <w:p w14:paraId="09C05AFE" w14:textId="77777777" w:rsidR="00092AEA" w:rsidRDefault="00092AEA">
      <w:pPr>
        <w:pStyle w:val="BodyA"/>
        <w:jc w:val="both"/>
        <w:rPr>
          <w:lang w:val="en-US"/>
        </w:rPr>
      </w:pPr>
    </w:p>
    <w:p w14:paraId="336F81BD" w14:textId="77777777" w:rsidR="00092AEA" w:rsidRDefault="00000000">
      <w:pPr>
        <w:pStyle w:val="Body"/>
        <w:jc w:val="both"/>
      </w:pPr>
      <w:r>
        <w:br w:type="page"/>
      </w:r>
    </w:p>
    <w:p w14:paraId="57D103BB" w14:textId="77777777" w:rsidR="00092AEA" w:rsidRDefault="00000000">
      <w:pPr>
        <w:pBdr>
          <w:top w:val="none" w:sz="4" w:space="0" w:color="000000"/>
          <w:left w:val="none" w:sz="4" w:space="0" w:color="000000"/>
          <w:bottom w:val="none" w:sz="4" w:space="0" w:color="000000"/>
          <w:right w:val="none" w:sz="4" w:space="0" w:color="000000"/>
        </w:pBdr>
        <w:spacing w:after="45"/>
        <w:jc w:val="both"/>
        <w:rPr>
          <w:rFonts w:ascii="Arial" w:eastAsia="Arial" w:hAnsi="Arial" w:cs="Arial"/>
          <w:color w:val="000000"/>
          <w:sz w:val="17"/>
          <w:szCs w:val="32"/>
        </w:rPr>
      </w:pPr>
      <w:r>
        <w:rPr>
          <w:sz w:val="32"/>
          <w:szCs w:val="32"/>
        </w:rPr>
        <w:lastRenderedPageBreak/>
        <w:t xml:space="preserve">Algorithmic motifs </w:t>
      </w:r>
    </w:p>
    <w:p w14:paraId="084AA8CC" w14:textId="77777777" w:rsidR="00092AEA" w:rsidRDefault="00092AEA">
      <w:pPr>
        <w:pBdr>
          <w:top w:val="none" w:sz="4" w:space="0" w:color="000000"/>
          <w:left w:val="none" w:sz="4" w:space="0" w:color="000000"/>
          <w:bottom w:val="none" w:sz="4" w:space="0" w:color="000000"/>
          <w:right w:val="none" w:sz="4" w:space="0" w:color="000000"/>
        </w:pBdr>
        <w:spacing w:after="45"/>
        <w:jc w:val="both"/>
        <w:rPr>
          <w:rFonts w:ascii="Arial" w:eastAsia="Arial" w:hAnsi="Arial" w:cs="Arial"/>
          <w:sz w:val="17"/>
          <w:szCs w:val="32"/>
        </w:rPr>
      </w:pPr>
    </w:p>
    <w:p w14:paraId="333A4B7D" w14:textId="77777777" w:rsidR="00092AEA" w:rsidRDefault="00000000">
      <w:pPr>
        <w:pBdr>
          <w:top w:val="none" w:sz="4" w:space="0" w:color="000000"/>
          <w:left w:val="none" w:sz="4" w:space="0" w:color="000000"/>
          <w:bottom w:val="none" w:sz="4" w:space="0" w:color="000000"/>
          <w:right w:val="none" w:sz="4" w:space="0" w:color="000000"/>
        </w:pBdr>
        <w:spacing w:after="45"/>
        <w:jc w:val="both"/>
        <w:rPr>
          <w:rFonts w:ascii="Arial" w:eastAsia="Arial" w:hAnsi="Arial" w:cs="Arial"/>
          <w:color w:val="000000"/>
          <w:sz w:val="22"/>
          <w:szCs w:val="32"/>
        </w:rPr>
      </w:pPr>
      <w:r>
        <w:rPr>
          <w:rFonts w:ascii="Arial" w:eastAsia="Arial" w:hAnsi="Arial" w:cs="Arial"/>
          <w:color w:val="000000"/>
          <w:sz w:val="22"/>
        </w:rPr>
        <w:t>The goals of the algorithmic motifs are to accelerate the development and improve the portability of exascale applications  and to reduce the development risk for the CSE application teams by :developing algorithmic and software components that embody the most common computation and communication patterns in and across the ADs;  integrating and composing meaningful set of software components; investigating crucial performance trade-offs between software components.</w:t>
      </w:r>
    </w:p>
    <w:p w14:paraId="5E6EC8C9" w14:textId="77777777" w:rsidR="00092AEA" w:rsidRDefault="00092AEA">
      <w:pPr>
        <w:pBdr>
          <w:top w:val="none" w:sz="4" w:space="0" w:color="000000"/>
          <w:left w:val="none" w:sz="4" w:space="0" w:color="000000"/>
          <w:bottom w:val="none" w:sz="4" w:space="0" w:color="000000"/>
          <w:right w:val="none" w:sz="4" w:space="0" w:color="000000"/>
        </w:pBdr>
        <w:jc w:val="both"/>
        <w:rPr>
          <w:sz w:val="22"/>
        </w:rPr>
      </w:pPr>
    </w:p>
    <w:p w14:paraId="5B19A0B5" w14:textId="77777777" w:rsidR="00092AEA" w:rsidRDefault="00000000">
      <w:p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2"/>
        </w:rPr>
      </w:pPr>
      <w:r>
        <w:rPr>
          <w:rFonts w:ascii="Arial" w:eastAsia="Arial" w:hAnsi="Arial" w:cs="Arial"/>
          <w:color w:val="000000"/>
          <w:sz w:val="22"/>
        </w:rPr>
        <w:t>An algorithmic motif can be instantiated in many ways depending of the ADs, each of them having unique requirements. It has important implications for both CSE software development methodologies and exascale systems, i.e.,  when designing and configuring programming models, libraries, system software, storage and communication systems, and other exascale system components. In other words, algorithm motifs require a co-design process to answer application relevant questions from different perspectives.,</w:t>
      </w:r>
    </w:p>
    <w:p w14:paraId="013729DB" w14:textId="77777777" w:rsidR="00092AEA" w:rsidRDefault="00092AEA">
      <w:pPr>
        <w:pBdr>
          <w:top w:val="none" w:sz="4" w:space="0" w:color="000000"/>
          <w:left w:val="none" w:sz="4" w:space="0" w:color="000000"/>
          <w:bottom w:val="none" w:sz="4" w:space="0" w:color="000000"/>
          <w:right w:val="none" w:sz="4" w:space="0" w:color="000000"/>
        </w:pBdr>
        <w:jc w:val="both"/>
      </w:pPr>
    </w:p>
    <w:p w14:paraId="3C4D71D4" w14:textId="77777777" w:rsidR="00092AEA" w:rsidRDefault="00000000">
      <w:pPr>
        <w:pBdr>
          <w:top w:val="none" w:sz="4" w:space="0" w:color="000000"/>
          <w:left w:val="none" w:sz="4" w:space="0" w:color="000000"/>
          <w:bottom w:val="none" w:sz="4" w:space="0" w:color="000000"/>
          <w:right w:val="none" w:sz="4" w:space="0" w:color="000000"/>
        </w:pBdr>
        <w:spacing w:after="45"/>
        <w:jc w:val="both"/>
        <w:rPr>
          <w:rFonts w:ascii="Arial" w:eastAsia="Arial" w:hAnsi="Arial" w:cs="Arial"/>
          <w:color w:val="000000"/>
          <w:sz w:val="17"/>
        </w:rPr>
      </w:pPr>
      <w:r>
        <w:rPr>
          <w:rFonts w:ascii="Arial" w:eastAsia="Arial" w:hAnsi="Arial" w:cs="Arial"/>
          <w:color w:val="000000"/>
          <w:sz w:val="22"/>
        </w:rPr>
        <w:t>Major factors informing the algorithmic motifs  are the ability to: support a range of ADs, avoid imposing restrictions on how CSE application developers construct their algorithms and science-driven functionality; allow developers to interact with the software at  different levels of abstraction.</w:t>
      </w:r>
      <w:r>
        <w:rPr>
          <w:rFonts w:ascii="Arial" w:eastAsia="Arial" w:hAnsi="Arial" w:cs="Arial"/>
          <w:color w:val="000000"/>
          <w:sz w:val="17"/>
        </w:rPr>
        <w:t> </w:t>
      </w:r>
    </w:p>
    <w:p w14:paraId="02149F7F" w14:textId="77777777" w:rsidR="00092AEA" w:rsidRDefault="00092AEA">
      <w:pPr>
        <w:pBdr>
          <w:top w:val="none" w:sz="4" w:space="0" w:color="000000"/>
          <w:left w:val="none" w:sz="4" w:space="0" w:color="000000"/>
          <w:bottom w:val="none" w:sz="4" w:space="0" w:color="000000"/>
          <w:right w:val="none" w:sz="4" w:space="0" w:color="000000"/>
        </w:pBdr>
        <w:spacing w:after="45"/>
        <w:jc w:val="both"/>
        <w:rPr>
          <w:rFonts w:ascii="Arial" w:eastAsia="Arial" w:hAnsi="Arial" w:cs="Arial"/>
          <w:sz w:val="17"/>
        </w:rPr>
      </w:pPr>
    </w:p>
    <w:p w14:paraId="6C378308" w14:textId="77777777" w:rsidR="00092AEA" w:rsidRDefault="00000000">
      <w:pPr>
        <w:pStyle w:val="Default"/>
        <w:spacing w:before="0" w:after="60" w:line="240" w:lineRule="auto"/>
        <w:jc w:val="both"/>
        <w:rPr>
          <w:b/>
          <w:sz w:val="22"/>
          <w:szCs w:val="22"/>
          <w:u w:val="single"/>
          <w:lang w:val="en-US"/>
        </w:rPr>
      </w:pPr>
      <w:r>
        <w:rPr>
          <w:rFonts w:ascii="Arial" w:eastAsia="Arial" w:hAnsi="Arial" w:cs="Arial"/>
          <w:b/>
          <w:sz w:val="22"/>
          <w:u w:val="single"/>
        </w:rPr>
        <w:t>Possible examples of algorithmic motifs are:</w:t>
      </w:r>
    </w:p>
    <w:p w14:paraId="28AAB715" w14:textId="77777777" w:rsidR="00092AEA" w:rsidRDefault="00092AEA">
      <w:pPr>
        <w:pStyle w:val="Default"/>
        <w:spacing w:before="0" w:after="60" w:line="240" w:lineRule="auto"/>
        <w:jc w:val="both"/>
        <w:rPr>
          <w:b/>
          <w:sz w:val="22"/>
          <w:szCs w:val="22"/>
          <w:u w:val="single"/>
        </w:rPr>
      </w:pPr>
    </w:p>
    <w:p w14:paraId="383E5DB2" w14:textId="77777777" w:rsidR="00092AEA" w:rsidRDefault="00000000">
      <w:pPr>
        <w:pStyle w:val="Default"/>
        <w:spacing w:before="0" w:after="60" w:line="240" w:lineRule="auto"/>
        <w:jc w:val="both"/>
        <w:rPr>
          <w:rFonts w:ascii="Arial" w:eastAsia="Arial" w:hAnsi="Arial" w:cs="Arial"/>
          <w:b/>
          <w:sz w:val="22"/>
          <w:szCs w:val="22"/>
          <w:lang w:val="en-US"/>
        </w:rPr>
      </w:pPr>
      <w:r>
        <w:rPr>
          <w:b/>
          <w:bCs/>
          <w:sz w:val="22"/>
          <w:szCs w:val="22"/>
          <w:lang w:val="en-US"/>
        </w:rPr>
        <w:t>Adaptive mesh refinement (AMR) algorithmic motifs,</w:t>
      </w:r>
      <w:r>
        <w:rPr>
          <w:sz w:val="22"/>
          <w:szCs w:val="22"/>
          <w:lang w:val="en-US"/>
        </w:rPr>
        <w:t xml:space="preserve"> in particular in the context of multi-physics and multi-scale applications, represent a higher-level abstraction that can be used to co-design a performance-portable software framework shared by many NumPeX multi-physics and multi-scale application demonstrators that solve systems of partial differential equations (PDEs) in simple and complex domains, and where possibly particles and/or particle mesh operations represent component physical processes: e.g.,  astrophysics and astronomy, multi-phase flow, combustion, plasmas physics and fusion modelling, accelerator design, additive manufacturing. </w:t>
      </w:r>
    </w:p>
    <w:p w14:paraId="4B9D50ED" w14:textId="77777777" w:rsidR="00092AEA" w:rsidRDefault="00092AEA">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60" w:line="240" w:lineRule="auto"/>
        <w:ind w:left="463"/>
        <w:jc w:val="both"/>
        <w:rPr>
          <w:sz w:val="22"/>
          <w:szCs w:val="22"/>
          <w:lang w:val="en-US"/>
        </w:rPr>
      </w:pPr>
    </w:p>
    <w:p w14:paraId="6D367713" w14:textId="77777777" w:rsidR="00092AEA" w:rsidRDefault="00000000">
      <w:pPr>
        <w:pStyle w:val="Default"/>
        <w:spacing w:before="0" w:after="60" w:line="240" w:lineRule="auto"/>
        <w:jc w:val="both"/>
        <w:rPr>
          <w:sz w:val="22"/>
          <w:szCs w:val="22"/>
          <w:lang w:val="en-US"/>
        </w:rPr>
      </w:pPr>
      <w:r>
        <w:rPr>
          <w:b/>
          <w:bCs/>
          <w:sz w:val="22"/>
          <w:szCs w:val="22"/>
          <w:lang w:val="en-US"/>
        </w:rPr>
        <w:t>Efficient exascale discretisation and communication motifs</w:t>
      </w:r>
      <w:r>
        <w:rPr>
          <w:sz w:val="22"/>
          <w:szCs w:val="22"/>
          <w:lang w:val="en-US"/>
        </w:rPr>
        <w:t xml:space="preserve"> for high-order finite element methods provide a high-level abstraction that can be used to co-design performance software, libraries and frameworks accelerating the development of a number of large-scale NumPeX applications — including coupled fluid flow and multi-physics simulations, cloud-resolving climate modelling, wave propagation in complex media, multi-scale coupled urban system — where practical efficiency is measured by the accuracy achieved per unit computational time and portability across exascale systems. </w:t>
      </w:r>
    </w:p>
    <w:p w14:paraId="5D831215" w14:textId="77777777" w:rsidR="00092AEA" w:rsidRDefault="00092AEA">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60" w:line="240" w:lineRule="auto"/>
        <w:ind w:left="463"/>
        <w:jc w:val="both"/>
        <w:rPr>
          <w:sz w:val="22"/>
          <w:szCs w:val="22"/>
          <w:lang w:val="en-US"/>
        </w:rPr>
      </w:pPr>
    </w:p>
    <w:p w14:paraId="085984FA" w14:textId="77777777" w:rsidR="00092AEA" w:rsidRDefault="00000000">
      <w:pPr>
        <w:pStyle w:val="Default"/>
        <w:spacing w:before="0" w:after="60" w:line="240" w:lineRule="auto"/>
        <w:jc w:val="both"/>
        <w:rPr>
          <w:sz w:val="22"/>
          <w:szCs w:val="22"/>
          <w:lang w:val="en-US"/>
        </w:rPr>
      </w:pPr>
      <w:r>
        <w:rPr>
          <w:b/>
          <w:bCs/>
          <w:sz w:val="22"/>
          <w:szCs w:val="22"/>
          <w:lang w:val="en-US"/>
        </w:rPr>
        <w:t>Particle-based algorithmic motifs</w:t>
      </w:r>
      <w:r>
        <w:rPr>
          <w:sz w:val="22"/>
          <w:szCs w:val="22"/>
          <w:lang w:val="en-US"/>
        </w:rPr>
        <w:t xml:space="preserve"> enabling particle applications for exascale computing platforms through the development of co-designed libraries and light-weight frameworks that provide a similar portability layer as the AMR libraries. Such a high-level particle layer abstraction is shared by a number of NumPeX applications to describe physical systems, including: molecular dynamics; simulations using empirical models or the underlying quantum mechanics for particle interactions; cosmological simulations in which particles may represent an object or a cluster of objects and particle interaction is through gravity; and diverse plasma simulations on grids within a particle-in-cell framework to solve the interaction of particles with the electro-dynamic field. </w:t>
      </w:r>
    </w:p>
    <w:p w14:paraId="6D4F1A06" w14:textId="77777777" w:rsidR="00092AEA" w:rsidRDefault="00092AEA">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60" w:line="240" w:lineRule="auto"/>
        <w:ind w:left="463"/>
        <w:jc w:val="both"/>
        <w:rPr>
          <w:sz w:val="22"/>
          <w:szCs w:val="22"/>
          <w:lang w:val="en-US"/>
        </w:rPr>
      </w:pPr>
    </w:p>
    <w:p w14:paraId="0EA642A8" w14:textId="77777777" w:rsidR="00092AEA" w:rsidRDefault="00000000">
      <w:pPr>
        <w:pStyle w:val="Default"/>
        <w:spacing w:before="0" w:line="240" w:lineRule="auto"/>
        <w:jc w:val="both"/>
        <w:rPr>
          <w:sz w:val="22"/>
          <w:szCs w:val="22"/>
          <w:lang w:val="en-US"/>
        </w:rPr>
      </w:pPr>
      <w:r>
        <w:rPr>
          <w:b/>
          <w:bCs/>
          <w:sz w:val="22"/>
          <w:szCs w:val="22"/>
          <w:lang w:val="en-US"/>
        </w:rPr>
        <w:t xml:space="preserve">Online data analysis and reduction algorithmic motifs </w:t>
      </w:r>
      <w:r>
        <w:rPr>
          <w:sz w:val="22"/>
          <w:szCs w:val="22"/>
          <w:lang w:val="en-US"/>
        </w:rPr>
        <w:t>focusing on process and data placements and communications are</w:t>
      </w:r>
      <w:r>
        <w:rPr>
          <w:b/>
          <w:bCs/>
          <w:sz w:val="22"/>
          <w:szCs w:val="22"/>
          <w:lang w:val="en-US"/>
        </w:rPr>
        <w:t xml:space="preserve"> </w:t>
      </w:r>
      <w:r>
        <w:rPr>
          <w:sz w:val="22"/>
          <w:szCs w:val="22"/>
          <w:lang w:val="en-US"/>
        </w:rPr>
        <w:t xml:space="preserve">shared by many applications for which data movements are increasingly becoming the bottleneck and require high-rate flux and volume data generators (i.e., simulation and/or data acquisition streams) to be concurrently and information-based processed by cascades of complex data reduction and/or analysis operations pipelines, including information exchange via high-speed communication and data logistics. This includes multi-physics code coupling, large ensemble simulations to explore complex phase and parameter spaces, on-line information-based </w:t>
      </w:r>
      <w:r>
        <w:rPr>
          <w:sz w:val="22"/>
          <w:szCs w:val="22"/>
          <w:lang w:val="en-US"/>
        </w:rPr>
        <w:lastRenderedPageBreak/>
        <w:t xml:space="preserve">data analysis and adaptive sampling using machine learning, high-rate streaming data analysis and reduction using machine learning. </w:t>
      </w:r>
    </w:p>
    <w:p w14:paraId="1B57DEDB" w14:textId="77777777" w:rsidR="00092AEA" w:rsidRDefault="00092AEA">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463"/>
        <w:jc w:val="both"/>
        <w:rPr>
          <w:sz w:val="22"/>
          <w:szCs w:val="22"/>
          <w:lang w:val="en-US"/>
        </w:rPr>
      </w:pPr>
    </w:p>
    <w:p w14:paraId="150D3767" w14:textId="77777777" w:rsidR="00092AEA" w:rsidRDefault="00000000">
      <w:pPr>
        <w:pStyle w:val="Default"/>
        <w:spacing w:before="0" w:after="60" w:line="240" w:lineRule="auto"/>
        <w:jc w:val="both"/>
        <w:rPr>
          <w:sz w:val="22"/>
          <w:szCs w:val="22"/>
          <w:lang w:val="en-US"/>
        </w:rPr>
      </w:pPr>
      <w:r>
        <w:rPr>
          <w:b/>
          <w:bCs/>
          <w:sz w:val="22"/>
          <w:szCs w:val="22"/>
          <w:lang w:val="en-US"/>
        </w:rPr>
        <w:t>Combinatorial algorithms in general and graph algorithmic motifs</w:t>
      </w:r>
      <w:r>
        <w:rPr>
          <w:sz w:val="22"/>
          <w:szCs w:val="22"/>
          <w:lang w:val="en-US"/>
        </w:rPr>
        <w:t xml:space="preserve"> is recognised as a rapidly growing area that will play a critical enabling role in numerous applications. The irregular memory access inherent to these algorithmic motifs makes them one of the hardest algorithmic kernels to implement on exascale systems. Core-elements include application demonstrators that drive the selection of key combinatorial kernels and integration of software tools developed, such as computational biology, computational chemistry, astronomy and astrophysics, high-energy particle physics and climate science; design and implementation of several variants of combinatorial kernels that play a crucial enabling role in those application areas, such as graph traversals, graph matching, graph colouring; sparse matrix ordering methods, graph clustering and graph partitioning with numerous applications in a variety of scientific computing contexts; and efficient implementations and portability on hierarchical distributed memory architectures representative of exascale platforms.</w:t>
      </w:r>
    </w:p>
    <w:p w14:paraId="3713149A" w14:textId="77777777" w:rsidR="00092AEA" w:rsidRDefault="00092AEA">
      <w:pPr>
        <w:pStyle w:val="Default"/>
        <w:spacing w:before="0" w:after="60" w:line="240" w:lineRule="auto"/>
        <w:jc w:val="both"/>
        <w:rPr>
          <w:sz w:val="22"/>
          <w:szCs w:val="22"/>
          <w:lang w:val="en-US"/>
        </w:rPr>
      </w:pPr>
    </w:p>
    <w:p w14:paraId="720A3BE6" w14:textId="77777777" w:rsidR="00092AEA" w:rsidRDefault="0000000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60" w:line="240" w:lineRule="auto"/>
        <w:jc w:val="both"/>
        <w:rPr>
          <w:sz w:val="22"/>
          <w:szCs w:val="22"/>
          <w:lang w:val="en-US"/>
        </w:rPr>
      </w:pPr>
      <w:r>
        <w:rPr>
          <w:b/>
          <w:bCs/>
          <w:sz w:val="22"/>
          <w:szCs w:val="22"/>
          <w:lang w:val="en-US"/>
        </w:rPr>
        <w:t>Machine learning algorithmic motifs</w:t>
      </w:r>
      <w:r>
        <w:rPr>
          <w:sz w:val="22"/>
          <w:szCs w:val="22"/>
          <w:lang w:val="en-US"/>
        </w:rPr>
        <w:t>, including physics-based and data-based methods, have profound implications for a number of computational, observational and experimental exascale science and engineering demonstrators, and thus are poised to have important implications for the design and use of exascale systems themselves. Core-elements include learning methods common across a number of NumPeX CSE application demonstrators, including deep neural networks of various types, kernel and tensor methods, decision trees, ensemble methods, graphical models and reinforcement learning methods.</w:t>
      </w:r>
    </w:p>
    <w:sectPr w:rsidR="00092AEA">
      <w:headerReference w:type="default" r:id="rId7"/>
      <w:footerReference w:type="default" r:id="rId8"/>
      <w:pgSz w:w="11906" w:h="16838"/>
      <w:pgMar w:top="1134" w:right="1134" w:bottom="1134" w:left="1134" w:header="709" w:footer="85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A7BE" w14:textId="77777777" w:rsidR="00491912" w:rsidRDefault="00491912">
      <w:r>
        <w:separator/>
      </w:r>
    </w:p>
  </w:endnote>
  <w:endnote w:type="continuationSeparator" w:id="0">
    <w:p w14:paraId="2C3F0996" w14:textId="77777777" w:rsidR="00491912" w:rsidRDefault="0049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auto"/>
    <w:pitch w:val="default"/>
  </w:font>
  <w:font w:name="noto sans cjk sc">
    <w:panose1 w:val="020B0604020202020204"/>
    <w:charset w:val="00"/>
    <w:family w:val="auto"/>
    <w:pitch w:val="default"/>
  </w:font>
  <w:font w:name="FreeSan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20FD" w14:textId="77777777" w:rsidR="00092AEA" w:rsidRDefault="00000000">
    <w:pPr>
      <w:pStyle w:val="HeaderFooter"/>
    </w:pPr>
    <w:r>
      <w:rPr>
        <w:lang w:val="en-US"/>
      </w:rPr>
      <w:t xml:space="preserve">Page </w:t>
    </w:r>
    <w:r>
      <w:fldChar w:fldCharType="begin"/>
    </w:r>
    <w:r>
      <w:instrText xml:space="preserve"> PAGE </w:instrText>
    </w:r>
    <w:r>
      <w:fldChar w:fldCharType="separate"/>
    </w:r>
    <w:r>
      <w:t>5</w:t>
    </w:r>
    <w:r>
      <w:fldChar w:fldCharType="end"/>
    </w:r>
    <w:r>
      <w:rPr>
        <w:lang w:val="en-US"/>
      </w:rP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4C23" w14:textId="77777777" w:rsidR="00491912" w:rsidRDefault="00491912">
      <w:r>
        <w:separator/>
      </w:r>
    </w:p>
  </w:footnote>
  <w:footnote w:type="continuationSeparator" w:id="0">
    <w:p w14:paraId="02929712" w14:textId="77777777" w:rsidR="00491912" w:rsidRDefault="00491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35BE" w14:textId="77777777" w:rsidR="00092AEA" w:rsidRDefault="00092AE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0616A"/>
    <w:multiLevelType w:val="hybridMultilevel"/>
    <w:tmpl w:val="E1426040"/>
    <w:lvl w:ilvl="0" w:tplc="11126002">
      <w:start w:val="1"/>
      <w:numFmt w:val="none"/>
      <w:suff w:val="nothing"/>
      <w:lvlText w:val=""/>
      <w:lvlJc w:val="left"/>
      <w:pPr>
        <w:tabs>
          <w:tab w:val="num" w:pos="0"/>
        </w:tabs>
        <w:ind w:left="0" w:firstLine="0"/>
      </w:pPr>
    </w:lvl>
    <w:lvl w:ilvl="1" w:tplc="A2EE3132">
      <w:start w:val="1"/>
      <w:numFmt w:val="none"/>
      <w:suff w:val="nothing"/>
      <w:lvlText w:val=""/>
      <w:lvlJc w:val="left"/>
      <w:pPr>
        <w:tabs>
          <w:tab w:val="num" w:pos="0"/>
        </w:tabs>
        <w:ind w:left="0" w:firstLine="0"/>
      </w:pPr>
    </w:lvl>
    <w:lvl w:ilvl="2" w:tplc="A024326C">
      <w:start w:val="1"/>
      <w:numFmt w:val="none"/>
      <w:suff w:val="nothing"/>
      <w:lvlText w:val=""/>
      <w:lvlJc w:val="left"/>
      <w:pPr>
        <w:tabs>
          <w:tab w:val="num" w:pos="0"/>
        </w:tabs>
        <w:ind w:left="0" w:firstLine="0"/>
      </w:pPr>
    </w:lvl>
    <w:lvl w:ilvl="3" w:tplc="CC789A1C">
      <w:start w:val="1"/>
      <w:numFmt w:val="none"/>
      <w:suff w:val="nothing"/>
      <w:lvlText w:val=""/>
      <w:lvlJc w:val="left"/>
      <w:pPr>
        <w:tabs>
          <w:tab w:val="num" w:pos="0"/>
        </w:tabs>
        <w:ind w:left="0" w:firstLine="0"/>
      </w:pPr>
    </w:lvl>
    <w:lvl w:ilvl="4" w:tplc="92507800">
      <w:start w:val="1"/>
      <w:numFmt w:val="none"/>
      <w:suff w:val="nothing"/>
      <w:lvlText w:val=""/>
      <w:lvlJc w:val="left"/>
      <w:pPr>
        <w:tabs>
          <w:tab w:val="num" w:pos="0"/>
        </w:tabs>
        <w:ind w:left="0" w:firstLine="0"/>
      </w:pPr>
    </w:lvl>
    <w:lvl w:ilvl="5" w:tplc="2C10F064">
      <w:start w:val="1"/>
      <w:numFmt w:val="none"/>
      <w:suff w:val="nothing"/>
      <w:lvlText w:val=""/>
      <w:lvlJc w:val="left"/>
      <w:pPr>
        <w:tabs>
          <w:tab w:val="num" w:pos="0"/>
        </w:tabs>
        <w:ind w:left="0" w:firstLine="0"/>
      </w:pPr>
    </w:lvl>
    <w:lvl w:ilvl="6" w:tplc="C836598A">
      <w:start w:val="1"/>
      <w:numFmt w:val="none"/>
      <w:suff w:val="nothing"/>
      <w:lvlText w:val=""/>
      <w:lvlJc w:val="left"/>
      <w:pPr>
        <w:tabs>
          <w:tab w:val="num" w:pos="0"/>
        </w:tabs>
        <w:ind w:left="0" w:firstLine="0"/>
      </w:pPr>
    </w:lvl>
    <w:lvl w:ilvl="7" w:tplc="8DAA42B8">
      <w:start w:val="1"/>
      <w:numFmt w:val="none"/>
      <w:suff w:val="nothing"/>
      <w:lvlText w:val=""/>
      <w:lvlJc w:val="left"/>
      <w:pPr>
        <w:tabs>
          <w:tab w:val="num" w:pos="0"/>
        </w:tabs>
        <w:ind w:left="0" w:firstLine="0"/>
      </w:pPr>
    </w:lvl>
    <w:lvl w:ilvl="8" w:tplc="06D6BDC2">
      <w:start w:val="1"/>
      <w:numFmt w:val="none"/>
      <w:suff w:val="nothing"/>
      <w:lvlText w:val=""/>
      <w:lvlJc w:val="left"/>
      <w:pPr>
        <w:tabs>
          <w:tab w:val="num" w:pos="0"/>
        </w:tabs>
        <w:ind w:left="0" w:firstLine="0"/>
      </w:pPr>
    </w:lvl>
  </w:abstractNum>
  <w:abstractNum w:abstractNumId="1" w15:restartNumberingAfterBreak="0">
    <w:nsid w:val="2EE25343"/>
    <w:multiLevelType w:val="hybridMultilevel"/>
    <w:tmpl w:val="DD664266"/>
    <w:lvl w:ilvl="0" w:tplc="D4E86034">
      <w:start w:val="1"/>
      <w:numFmt w:val="bullet"/>
      <w:lvlText w:val="•"/>
      <w:lvlJc w:val="left"/>
      <w:pPr>
        <w:tabs>
          <w:tab w:val="num" w:pos="0"/>
        </w:tabs>
        <w:ind w:left="240" w:hanging="240"/>
      </w:pPr>
      <w:rPr>
        <w:rFonts w:ascii="Helvetica Neue" w:hAnsi="Helvetica Neue" w:cs="Helvetica Neue" w:hint="default"/>
        <w:b w:val="0"/>
        <w:bCs w:val="0"/>
        <w:i w:val="0"/>
        <w:iCs w:val="0"/>
        <w:caps w:val="0"/>
        <w:smallCaps w:val="0"/>
        <w:strike w:val="0"/>
        <w:spacing w:val="0"/>
        <w:position w:val="0"/>
        <w:sz w:val="26"/>
        <w:szCs w:val="26"/>
        <w:vertAlign w:val="baseline"/>
      </w:rPr>
    </w:lvl>
    <w:lvl w:ilvl="1" w:tplc="2028DE92">
      <w:start w:val="1"/>
      <w:numFmt w:val="bullet"/>
      <w:lvlText w:val="•"/>
      <w:lvlJc w:val="left"/>
      <w:pPr>
        <w:tabs>
          <w:tab w:val="num" w:pos="0"/>
        </w:tabs>
        <w:ind w:left="480" w:hanging="240"/>
      </w:pPr>
      <w:rPr>
        <w:rFonts w:ascii="Helvetica Neue" w:hAnsi="Helvetica Neue" w:cs="Helvetica Neue" w:hint="default"/>
        <w:b w:val="0"/>
        <w:bCs w:val="0"/>
        <w:i w:val="0"/>
        <w:iCs w:val="0"/>
        <w:caps w:val="0"/>
        <w:smallCaps w:val="0"/>
        <w:strike w:val="0"/>
        <w:spacing w:val="0"/>
        <w:position w:val="0"/>
        <w:sz w:val="26"/>
        <w:szCs w:val="26"/>
        <w:vertAlign w:val="baseline"/>
      </w:rPr>
    </w:lvl>
    <w:lvl w:ilvl="2" w:tplc="0756BF66">
      <w:start w:val="1"/>
      <w:numFmt w:val="bullet"/>
      <w:lvlText w:val="•"/>
      <w:lvlJc w:val="left"/>
      <w:pPr>
        <w:tabs>
          <w:tab w:val="num" w:pos="0"/>
        </w:tabs>
        <w:ind w:left="720" w:hanging="240"/>
      </w:pPr>
      <w:rPr>
        <w:rFonts w:ascii="Helvetica Neue" w:hAnsi="Helvetica Neue" w:cs="Helvetica Neue" w:hint="default"/>
        <w:b w:val="0"/>
        <w:bCs w:val="0"/>
        <w:i w:val="0"/>
        <w:iCs w:val="0"/>
        <w:caps w:val="0"/>
        <w:smallCaps w:val="0"/>
        <w:strike w:val="0"/>
        <w:spacing w:val="0"/>
        <w:position w:val="0"/>
        <w:sz w:val="26"/>
        <w:szCs w:val="26"/>
        <w:vertAlign w:val="baseline"/>
      </w:rPr>
    </w:lvl>
    <w:lvl w:ilvl="3" w:tplc="40488346">
      <w:start w:val="1"/>
      <w:numFmt w:val="bullet"/>
      <w:lvlText w:val="•"/>
      <w:lvlJc w:val="left"/>
      <w:pPr>
        <w:tabs>
          <w:tab w:val="num" w:pos="0"/>
        </w:tabs>
        <w:ind w:left="960" w:hanging="240"/>
      </w:pPr>
      <w:rPr>
        <w:rFonts w:ascii="Helvetica Neue" w:hAnsi="Helvetica Neue" w:cs="Helvetica Neue" w:hint="default"/>
        <w:b w:val="0"/>
        <w:bCs w:val="0"/>
        <w:i w:val="0"/>
        <w:iCs w:val="0"/>
        <w:caps w:val="0"/>
        <w:smallCaps w:val="0"/>
        <w:strike w:val="0"/>
        <w:spacing w:val="0"/>
        <w:position w:val="0"/>
        <w:sz w:val="26"/>
        <w:szCs w:val="26"/>
        <w:vertAlign w:val="baseline"/>
      </w:rPr>
    </w:lvl>
    <w:lvl w:ilvl="4" w:tplc="B8E6C26E">
      <w:start w:val="1"/>
      <w:numFmt w:val="bullet"/>
      <w:lvlText w:val="•"/>
      <w:lvlJc w:val="left"/>
      <w:pPr>
        <w:tabs>
          <w:tab w:val="num" w:pos="0"/>
        </w:tabs>
        <w:ind w:left="1200" w:hanging="240"/>
      </w:pPr>
      <w:rPr>
        <w:rFonts w:ascii="Helvetica Neue" w:hAnsi="Helvetica Neue" w:cs="Helvetica Neue" w:hint="default"/>
        <w:b w:val="0"/>
        <w:bCs w:val="0"/>
        <w:i w:val="0"/>
        <w:iCs w:val="0"/>
        <w:caps w:val="0"/>
        <w:smallCaps w:val="0"/>
        <w:strike w:val="0"/>
        <w:spacing w:val="0"/>
        <w:position w:val="0"/>
        <w:sz w:val="26"/>
        <w:szCs w:val="26"/>
        <w:vertAlign w:val="baseline"/>
      </w:rPr>
    </w:lvl>
    <w:lvl w:ilvl="5" w:tplc="779C3CDA">
      <w:start w:val="1"/>
      <w:numFmt w:val="bullet"/>
      <w:lvlText w:val="•"/>
      <w:lvlJc w:val="left"/>
      <w:pPr>
        <w:tabs>
          <w:tab w:val="num" w:pos="0"/>
        </w:tabs>
        <w:ind w:left="1440" w:hanging="240"/>
      </w:pPr>
      <w:rPr>
        <w:rFonts w:ascii="Helvetica Neue" w:hAnsi="Helvetica Neue" w:cs="Helvetica Neue" w:hint="default"/>
        <w:b w:val="0"/>
        <w:bCs w:val="0"/>
        <w:i w:val="0"/>
        <w:iCs w:val="0"/>
        <w:caps w:val="0"/>
        <w:smallCaps w:val="0"/>
        <w:strike w:val="0"/>
        <w:spacing w:val="0"/>
        <w:position w:val="0"/>
        <w:sz w:val="26"/>
        <w:szCs w:val="26"/>
        <w:vertAlign w:val="baseline"/>
      </w:rPr>
    </w:lvl>
    <w:lvl w:ilvl="6" w:tplc="D026CB4A">
      <w:start w:val="1"/>
      <w:numFmt w:val="bullet"/>
      <w:lvlText w:val="•"/>
      <w:lvlJc w:val="left"/>
      <w:pPr>
        <w:tabs>
          <w:tab w:val="num" w:pos="0"/>
        </w:tabs>
        <w:ind w:left="1680" w:hanging="240"/>
      </w:pPr>
      <w:rPr>
        <w:rFonts w:ascii="Helvetica Neue" w:hAnsi="Helvetica Neue" w:cs="Helvetica Neue" w:hint="default"/>
        <w:b w:val="0"/>
        <w:bCs w:val="0"/>
        <w:i w:val="0"/>
        <w:iCs w:val="0"/>
        <w:caps w:val="0"/>
        <w:smallCaps w:val="0"/>
        <w:strike w:val="0"/>
        <w:spacing w:val="0"/>
        <w:position w:val="0"/>
        <w:sz w:val="26"/>
        <w:szCs w:val="26"/>
        <w:vertAlign w:val="baseline"/>
      </w:rPr>
    </w:lvl>
    <w:lvl w:ilvl="7" w:tplc="7AFC9D90">
      <w:start w:val="1"/>
      <w:numFmt w:val="bullet"/>
      <w:lvlText w:val="•"/>
      <w:lvlJc w:val="left"/>
      <w:pPr>
        <w:tabs>
          <w:tab w:val="num" w:pos="0"/>
        </w:tabs>
        <w:ind w:left="1920" w:hanging="240"/>
      </w:pPr>
      <w:rPr>
        <w:rFonts w:ascii="Helvetica Neue" w:hAnsi="Helvetica Neue" w:cs="Helvetica Neue" w:hint="default"/>
        <w:b w:val="0"/>
        <w:bCs w:val="0"/>
        <w:i w:val="0"/>
        <w:iCs w:val="0"/>
        <w:caps w:val="0"/>
        <w:smallCaps w:val="0"/>
        <w:strike w:val="0"/>
        <w:spacing w:val="0"/>
        <w:position w:val="0"/>
        <w:sz w:val="26"/>
        <w:szCs w:val="26"/>
        <w:vertAlign w:val="baseline"/>
      </w:rPr>
    </w:lvl>
    <w:lvl w:ilvl="8" w:tplc="1C949BD6">
      <w:start w:val="1"/>
      <w:numFmt w:val="bullet"/>
      <w:lvlText w:val="•"/>
      <w:lvlJc w:val="left"/>
      <w:pPr>
        <w:tabs>
          <w:tab w:val="num" w:pos="0"/>
        </w:tabs>
        <w:ind w:left="2160" w:hanging="240"/>
      </w:pPr>
      <w:rPr>
        <w:rFonts w:ascii="Helvetica Neue" w:hAnsi="Helvetica Neue" w:cs="Helvetica Neue" w:hint="default"/>
        <w:b w:val="0"/>
        <w:bCs w:val="0"/>
        <w:i w:val="0"/>
        <w:iCs w:val="0"/>
        <w:caps w:val="0"/>
        <w:smallCaps w:val="0"/>
        <w:strike w:val="0"/>
        <w:spacing w:val="0"/>
        <w:position w:val="0"/>
        <w:sz w:val="26"/>
        <w:szCs w:val="26"/>
        <w:vertAlign w:val="baseline"/>
      </w:rPr>
    </w:lvl>
  </w:abstractNum>
  <w:abstractNum w:abstractNumId="2" w15:restartNumberingAfterBreak="0">
    <w:nsid w:val="41094B07"/>
    <w:multiLevelType w:val="hybridMultilevel"/>
    <w:tmpl w:val="0D5CE1FA"/>
    <w:lvl w:ilvl="0" w:tplc="DB70E828">
      <w:start w:val="1"/>
      <w:numFmt w:val="bullet"/>
      <w:lvlText w:val="·"/>
      <w:lvlJc w:val="left"/>
      <w:pPr>
        <w:ind w:left="709" w:hanging="360"/>
      </w:pPr>
      <w:rPr>
        <w:rFonts w:ascii="Symbol" w:eastAsia="Symbol" w:hAnsi="Symbol" w:cs="Symbol" w:hint="default"/>
        <w:color w:val="000000"/>
        <w:sz w:val="17"/>
      </w:rPr>
    </w:lvl>
    <w:lvl w:ilvl="1" w:tplc="025A6E1E">
      <w:start w:val="1"/>
      <w:numFmt w:val="bullet"/>
      <w:lvlText w:val="·"/>
      <w:lvlJc w:val="left"/>
      <w:pPr>
        <w:ind w:left="1429" w:hanging="360"/>
      </w:pPr>
      <w:rPr>
        <w:rFonts w:ascii="Symbol" w:eastAsia="Symbol" w:hAnsi="Symbol" w:cs="Symbol" w:hint="default"/>
        <w:color w:val="000000"/>
        <w:sz w:val="17"/>
      </w:rPr>
    </w:lvl>
    <w:lvl w:ilvl="2" w:tplc="F3B03F94">
      <w:start w:val="1"/>
      <w:numFmt w:val="bullet"/>
      <w:lvlText w:val="·"/>
      <w:lvlJc w:val="left"/>
      <w:pPr>
        <w:ind w:left="2149" w:hanging="360"/>
      </w:pPr>
      <w:rPr>
        <w:rFonts w:ascii="Symbol" w:eastAsia="Symbol" w:hAnsi="Symbol" w:cs="Symbol" w:hint="default"/>
        <w:color w:val="000000"/>
        <w:sz w:val="17"/>
      </w:rPr>
    </w:lvl>
    <w:lvl w:ilvl="3" w:tplc="65FA88DA">
      <w:start w:val="1"/>
      <w:numFmt w:val="bullet"/>
      <w:lvlText w:val="·"/>
      <w:lvlJc w:val="left"/>
      <w:pPr>
        <w:ind w:left="2869" w:hanging="360"/>
      </w:pPr>
      <w:rPr>
        <w:rFonts w:ascii="Symbol" w:eastAsia="Symbol" w:hAnsi="Symbol" w:cs="Symbol" w:hint="default"/>
        <w:color w:val="000000"/>
        <w:sz w:val="17"/>
      </w:rPr>
    </w:lvl>
    <w:lvl w:ilvl="4" w:tplc="A7F0394C">
      <w:start w:val="1"/>
      <w:numFmt w:val="bullet"/>
      <w:lvlText w:val="·"/>
      <w:lvlJc w:val="left"/>
      <w:pPr>
        <w:ind w:left="3589" w:hanging="360"/>
      </w:pPr>
      <w:rPr>
        <w:rFonts w:ascii="Symbol" w:eastAsia="Symbol" w:hAnsi="Symbol" w:cs="Symbol" w:hint="default"/>
        <w:color w:val="000000"/>
        <w:sz w:val="17"/>
      </w:rPr>
    </w:lvl>
    <w:lvl w:ilvl="5" w:tplc="9960843A">
      <w:start w:val="1"/>
      <w:numFmt w:val="bullet"/>
      <w:lvlText w:val="·"/>
      <w:lvlJc w:val="left"/>
      <w:pPr>
        <w:ind w:left="4309" w:hanging="360"/>
      </w:pPr>
      <w:rPr>
        <w:rFonts w:ascii="Symbol" w:eastAsia="Symbol" w:hAnsi="Symbol" w:cs="Symbol" w:hint="default"/>
        <w:color w:val="000000"/>
        <w:sz w:val="17"/>
      </w:rPr>
    </w:lvl>
    <w:lvl w:ilvl="6" w:tplc="419C7C46">
      <w:start w:val="1"/>
      <w:numFmt w:val="bullet"/>
      <w:lvlText w:val="·"/>
      <w:lvlJc w:val="left"/>
      <w:pPr>
        <w:ind w:left="5029" w:hanging="360"/>
      </w:pPr>
      <w:rPr>
        <w:rFonts w:ascii="Symbol" w:eastAsia="Symbol" w:hAnsi="Symbol" w:cs="Symbol" w:hint="default"/>
        <w:color w:val="000000"/>
        <w:sz w:val="17"/>
      </w:rPr>
    </w:lvl>
    <w:lvl w:ilvl="7" w:tplc="312CAA08">
      <w:start w:val="1"/>
      <w:numFmt w:val="bullet"/>
      <w:lvlText w:val="·"/>
      <w:lvlJc w:val="left"/>
      <w:pPr>
        <w:ind w:left="5749" w:hanging="360"/>
      </w:pPr>
      <w:rPr>
        <w:rFonts w:ascii="Symbol" w:eastAsia="Symbol" w:hAnsi="Symbol" w:cs="Symbol" w:hint="default"/>
        <w:color w:val="000000"/>
        <w:sz w:val="17"/>
      </w:rPr>
    </w:lvl>
    <w:lvl w:ilvl="8" w:tplc="9A24F940">
      <w:start w:val="1"/>
      <w:numFmt w:val="bullet"/>
      <w:lvlText w:val="·"/>
      <w:lvlJc w:val="left"/>
      <w:pPr>
        <w:ind w:left="6469" w:hanging="360"/>
      </w:pPr>
      <w:rPr>
        <w:rFonts w:ascii="Symbol" w:eastAsia="Symbol" w:hAnsi="Symbol" w:cs="Symbol" w:hint="default"/>
        <w:color w:val="000000"/>
        <w:sz w:val="17"/>
      </w:rPr>
    </w:lvl>
  </w:abstractNum>
  <w:abstractNum w:abstractNumId="3" w15:restartNumberingAfterBreak="0">
    <w:nsid w:val="5D432F1E"/>
    <w:multiLevelType w:val="hybridMultilevel"/>
    <w:tmpl w:val="7914973A"/>
    <w:lvl w:ilvl="0" w:tplc="EF8EC95E">
      <w:start w:val="1"/>
      <w:numFmt w:val="bullet"/>
      <w:lvlText w:val="·"/>
      <w:lvlJc w:val="left"/>
      <w:pPr>
        <w:ind w:left="709" w:hanging="360"/>
      </w:pPr>
      <w:rPr>
        <w:rFonts w:ascii="Symbol" w:eastAsia="Symbol" w:hAnsi="Symbol" w:cs="Symbol" w:hint="default"/>
        <w:color w:val="000000"/>
        <w:sz w:val="17"/>
      </w:rPr>
    </w:lvl>
    <w:lvl w:ilvl="1" w:tplc="AE8EF22A">
      <w:start w:val="1"/>
      <w:numFmt w:val="bullet"/>
      <w:lvlText w:val="·"/>
      <w:lvlJc w:val="left"/>
      <w:pPr>
        <w:ind w:left="1429" w:hanging="360"/>
      </w:pPr>
      <w:rPr>
        <w:rFonts w:ascii="Symbol" w:eastAsia="Symbol" w:hAnsi="Symbol" w:cs="Symbol" w:hint="default"/>
        <w:color w:val="000000"/>
        <w:sz w:val="17"/>
      </w:rPr>
    </w:lvl>
    <w:lvl w:ilvl="2" w:tplc="FCC0F5C0">
      <w:start w:val="1"/>
      <w:numFmt w:val="bullet"/>
      <w:lvlText w:val="·"/>
      <w:lvlJc w:val="left"/>
      <w:pPr>
        <w:ind w:left="2149" w:hanging="360"/>
      </w:pPr>
      <w:rPr>
        <w:rFonts w:ascii="Symbol" w:eastAsia="Symbol" w:hAnsi="Symbol" w:cs="Symbol" w:hint="default"/>
        <w:color w:val="000000"/>
        <w:sz w:val="17"/>
      </w:rPr>
    </w:lvl>
    <w:lvl w:ilvl="3" w:tplc="65CCD370">
      <w:start w:val="1"/>
      <w:numFmt w:val="bullet"/>
      <w:lvlText w:val="·"/>
      <w:lvlJc w:val="left"/>
      <w:pPr>
        <w:ind w:left="2869" w:hanging="360"/>
      </w:pPr>
      <w:rPr>
        <w:rFonts w:ascii="Symbol" w:eastAsia="Symbol" w:hAnsi="Symbol" w:cs="Symbol" w:hint="default"/>
        <w:color w:val="000000"/>
        <w:sz w:val="17"/>
      </w:rPr>
    </w:lvl>
    <w:lvl w:ilvl="4" w:tplc="08A03494">
      <w:start w:val="1"/>
      <w:numFmt w:val="bullet"/>
      <w:lvlText w:val="·"/>
      <w:lvlJc w:val="left"/>
      <w:pPr>
        <w:ind w:left="3589" w:hanging="360"/>
      </w:pPr>
      <w:rPr>
        <w:rFonts w:ascii="Symbol" w:eastAsia="Symbol" w:hAnsi="Symbol" w:cs="Symbol" w:hint="default"/>
        <w:color w:val="000000"/>
        <w:sz w:val="17"/>
      </w:rPr>
    </w:lvl>
    <w:lvl w:ilvl="5" w:tplc="70C6F62E">
      <w:start w:val="1"/>
      <w:numFmt w:val="bullet"/>
      <w:lvlText w:val="·"/>
      <w:lvlJc w:val="left"/>
      <w:pPr>
        <w:ind w:left="4309" w:hanging="360"/>
      </w:pPr>
      <w:rPr>
        <w:rFonts w:ascii="Symbol" w:eastAsia="Symbol" w:hAnsi="Symbol" w:cs="Symbol" w:hint="default"/>
        <w:color w:val="000000"/>
        <w:sz w:val="17"/>
      </w:rPr>
    </w:lvl>
    <w:lvl w:ilvl="6" w:tplc="0C5EE284">
      <w:start w:val="1"/>
      <w:numFmt w:val="bullet"/>
      <w:lvlText w:val="·"/>
      <w:lvlJc w:val="left"/>
      <w:pPr>
        <w:ind w:left="5029" w:hanging="360"/>
      </w:pPr>
      <w:rPr>
        <w:rFonts w:ascii="Symbol" w:eastAsia="Symbol" w:hAnsi="Symbol" w:cs="Symbol" w:hint="default"/>
        <w:color w:val="000000"/>
        <w:sz w:val="17"/>
      </w:rPr>
    </w:lvl>
    <w:lvl w:ilvl="7" w:tplc="68EC9AC8">
      <w:start w:val="1"/>
      <w:numFmt w:val="bullet"/>
      <w:lvlText w:val="·"/>
      <w:lvlJc w:val="left"/>
      <w:pPr>
        <w:ind w:left="5749" w:hanging="360"/>
      </w:pPr>
      <w:rPr>
        <w:rFonts w:ascii="Symbol" w:eastAsia="Symbol" w:hAnsi="Symbol" w:cs="Symbol" w:hint="default"/>
        <w:color w:val="000000"/>
        <w:sz w:val="17"/>
      </w:rPr>
    </w:lvl>
    <w:lvl w:ilvl="8" w:tplc="9746BCC0">
      <w:start w:val="1"/>
      <w:numFmt w:val="bullet"/>
      <w:lvlText w:val="·"/>
      <w:lvlJc w:val="left"/>
      <w:pPr>
        <w:ind w:left="6469" w:hanging="360"/>
      </w:pPr>
      <w:rPr>
        <w:rFonts w:ascii="Symbol" w:eastAsia="Symbol" w:hAnsi="Symbol" w:cs="Symbol" w:hint="default"/>
        <w:color w:val="000000"/>
        <w:sz w:val="17"/>
      </w:rPr>
    </w:lvl>
  </w:abstractNum>
  <w:num w:numId="1" w16cid:durableId="1435130953">
    <w:abstractNumId w:val="1"/>
  </w:num>
  <w:num w:numId="2" w16cid:durableId="2081248043">
    <w:abstractNumId w:val="0"/>
  </w:num>
  <w:num w:numId="3" w16cid:durableId="1377853764">
    <w:abstractNumId w:val="2"/>
  </w:num>
  <w:num w:numId="4" w16cid:durableId="2075394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EA"/>
    <w:rsid w:val="00092AEA"/>
    <w:rsid w:val="000C1B29"/>
    <w:rsid w:val="00491912"/>
    <w:rsid w:val="0067352D"/>
    <w:rsid w:val="00EE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1E83"/>
  <w15:docId w15:val="{F2429A21-688E-A446-A18F-D8632F9C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paragraph" w:styleId="Heading1">
    <w:name w:val="heading 1"/>
    <w:basedOn w:val="Normal"/>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uiPriority w:val="9"/>
    <w:unhideWhenUsed/>
    <w:qFormat/>
    <w:pPr>
      <w:keepNext/>
      <w:keepLines/>
      <w:spacing w:before="360" w:after="200"/>
      <w:outlineLvl w:val="1"/>
    </w:pPr>
    <w:rPr>
      <w:rFonts w:ascii="Arial" w:eastAsia="Arial" w:hAnsi="Arial" w:cs="Arial"/>
      <w:sz w:val="34"/>
    </w:rPr>
  </w:style>
  <w:style w:type="paragraph" w:styleId="Heading3">
    <w:name w:val="heading 3"/>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it-IT"/>
      <w14:textOutline w14:w="12700" w14:cap="flat" w14:cmpd="sng" w14:algn="ctr">
        <w14:noFill/>
        <w14:prstDash w14:val="solid"/>
        <w14:miter w14:lim="400000"/>
      </w14:textOutline>
    </w:rPr>
  </w:style>
  <w:style w:type="paragraph" w:styleId="Heading4">
    <w:name w:val="heading 4"/>
    <w:basedOn w:val="Normal"/>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98D9FF" w:themeColor="accent1" w:themeTint="67"/>
        <w:left w:val="single" w:sz="4" w:space="0" w:color="98D9FF" w:themeColor="accent1" w:themeTint="67"/>
        <w:bottom w:val="single" w:sz="4" w:space="0" w:color="98D9FF" w:themeColor="accent1" w:themeTint="67"/>
        <w:right w:val="single" w:sz="4" w:space="0" w:color="98D9FF" w:themeColor="accent1" w:themeTint="67"/>
        <w:insideH w:val="single" w:sz="4" w:space="0" w:color="98D9FF" w:themeColor="accent1" w:themeTint="67"/>
        <w:insideV w:val="single" w:sz="4" w:space="0" w:color="98D9FF" w:themeColor="accent1" w:themeTint="67"/>
      </w:tblBorders>
      <w:tblCellMar>
        <w:top w:w="0" w:type="dxa"/>
        <w:left w:w="0" w:type="dxa"/>
        <w:bottom w:w="0" w:type="dxa"/>
        <w:right w:w="0" w:type="dxa"/>
      </w:tblCellMar>
    </w:tblPr>
    <w:tblStylePr w:type="firstRow">
      <w:rPr>
        <w:b/>
        <w:color w:val="404040"/>
      </w:rPr>
      <w:tblPr/>
      <w:tcPr>
        <w:tcBorders>
          <w:bottom w:val="single" w:sz="12" w:space="0" w:color="6AC8FF"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D9FF" w:themeColor="accent1" w:themeTint="67"/>
          <w:left w:val="single" w:sz="4" w:space="0" w:color="98D9FF" w:themeColor="accent1" w:themeTint="67"/>
          <w:bottom w:val="single" w:sz="4" w:space="0" w:color="98D9FF" w:themeColor="accent1" w:themeTint="67"/>
          <w:right w:val="single" w:sz="4" w:space="0" w:color="98D9FF"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A0F6EB" w:themeColor="accent2" w:themeTint="67"/>
        <w:left w:val="single" w:sz="4" w:space="0" w:color="A0F6EB" w:themeColor="accent2" w:themeTint="67"/>
        <w:bottom w:val="single" w:sz="4" w:space="0" w:color="A0F6EB" w:themeColor="accent2" w:themeTint="67"/>
        <w:right w:val="single" w:sz="4" w:space="0" w:color="A0F6EB" w:themeColor="accent2" w:themeTint="67"/>
        <w:insideH w:val="single" w:sz="4" w:space="0" w:color="A0F6EB" w:themeColor="accent2" w:themeTint="67"/>
        <w:insideV w:val="single" w:sz="4" w:space="0" w:color="A0F6EB" w:themeColor="accent2" w:themeTint="67"/>
      </w:tblBorders>
      <w:tblCellMar>
        <w:top w:w="0" w:type="dxa"/>
        <w:left w:w="0" w:type="dxa"/>
        <w:bottom w:w="0" w:type="dxa"/>
        <w:right w:w="0" w:type="dxa"/>
      </w:tblCellMar>
    </w:tblPr>
    <w:tblStylePr w:type="firstRow">
      <w:rPr>
        <w:b/>
        <w:color w:val="404040"/>
      </w:rPr>
      <w:tblPr/>
      <w:tcPr>
        <w:tcBorders>
          <w:bottom w:val="single" w:sz="12" w:space="0" w:color="75F2E3"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0F6EB" w:themeColor="accent2" w:themeTint="67"/>
          <w:left w:val="single" w:sz="4" w:space="0" w:color="A0F6EB" w:themeColor="accent2" w:themeTint="67"/>
          <w:bottom w:val="single" w:sz="4" w:space="0" w:color="A0F6EB" w:themeColor="accent2" w:themeTint="67"/>
          <w:right w:val="single" w:sz="4" w:space="0" w:color="A0F6EB"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BEEFAD" w:themeColor="accent3" w:themeTint="67"/>
        <w:left w:val="single" w:sz="4" w:space="0" w:color="BEEFAD" w:themeColor="accent3" w:themeTint="67"/>
        <w:bottom w:val="single" w:sz="4" w:space="0" w:color="BEEFAD" w:themeColor="accent3" w:themeTint="67"/>
        <w:right w:val="single" w:sz="4" w:space="0" w:color="BEEFAD" w:themeColor="accent3" w:themeTint="67"/>
        <w:insideH w:val="single" w:sz="4" w:space="0" w:color="BEEFAD" w:themeColor="accent3" w:themeTint="67"/>
        <w:insideV w:val="single" w:sz="4" w:space="0" w:color="BEEFAD" w:themeColor="accent3" w:themeTint="67"/>
      </w:tblBorders>
      <w:tblCellMar>
        <w:top w:w="0" w:type="dxa"/>
        <w:left w:w="0" w:type="dxa"/>
        <w:bottom w:w="0" w:type="dxa"/>
        <w:right w:w="0" w:type="dxa"/>
      </w:tblCellMar>
    </w:tblPr>
    <w:tblStylePr w:type="firstRow">
      <w:rPr>
        <w:b/>
        <w:color w:val="404040"/>
      </w:rPr>
      <w:tblPr/>
      <w:tcPr>
        <w:tcBorders>
          <w:bottom w:val="single" w:sz="12" w:space="0" w:color="A2E88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EFAD" w:themeColor="accent3" w:themeTint="67"/>
          <w:left w:val="single" w:sz="4" w:space="0" w:color="BEEFAD" w:themeColor="accent3" w:themeTint="67"/>
          <w:bottom w:val="single" w:sz="4" w:space="0" w:color="BEEFAD" w:themeColor="accent3" w:themeTint="67"/>
          <w:right w:val="single" w:sz="4" w:space="0" w:color="BEEFAD"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FFEFAC" w:themeColor="accent4" w:themeTint="67"/>
        <w:left w:val="single" w:sz="4" w:space="0" w:color="FFEFAC" w:themeColor="accent4" w:themeTint="67"/>
        <w:bottom w:val="single" w:sz="4" w:space="0" w:color="FFEFAC" w:themeColor="accent4" w:themeTint="67"/>
        <w:right w:val="single" w:sz="4" w:space="0" w:color="FFEFAC" w:themeColor="accent4" w:themeTint="67"/>
        <w:insideH w:val="single" w:sz="4" w:space="0" w:color="FFEFAC" w:themeColor="accent4" w:themeTint="67"/>
        <w:insideV w:val="single" w:sz="4" w:space="0" w:color="FFEFAC" w:themeColor="accent4" w:themeTint="67"/>
      </w:tblBorders>
      <w:tblCellMar>
        <w:top w:w="0" w:type="dxa"/>
        <w:left w:w="0" w:type="dxa"/>
        <w:bottom w:w="0" w:type="dxa"/>
        <w:right w:w="0" w:type="dxa"/>
      </w:tblCellMar>
    </w:tblPr>
    <w:tblStylePr w:type="firstRow">
      <w:rPr>
        <w:b/>
        <w:color w:val="404040"/>
      </w:rPr>
      <w:tblPr/>
      <w:tcPr>
        <w:tcBorders>
          <w:bottom w:val="single" w:sz="12" w:space="0" w:color="FFE887"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FAC" w:themeColor="accent4" w:themeTint="67"/>
          <w:left w:val="single" w:sz="4" w:space="0" w:color="FFEFAC" w:themeColor="accent4" w:themeTint="67"/>
          <w:bottom w:val="single" w:sz="4" w:space="0" w:color="FFEFAC" w:themeColor="accent4" w:themeTint="67"/>
          <w:right w:val="single" w:sz="4" w:space="0" w:color="FFEFAC"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FFC0B7" w:themeColor="accent5" w:themeTint="67"/>
        <w:left w:val="single" w:sz="4" w:space="0" w:color="FFC0B7" w:themeColor="accent5" w:themeTint="67"/>
        <w:bottom w:val="single" w:sz="4" w:space="0" w:color="FFC0B7" w:themeColor="accent5" w:themeTint="67"/>
        <w:right w:val="single" w:sz="4" w:space="0" w:color="FFC0B7" w:themeColor="accent5" w:themeTint="67"/>
        <w:insideH w:val="single" w:sz="4" w:space="0" w:color="FFC0B7" w:themeColor="accent5" w:themeTint="67"/>
        <w:insideV w:val="single" w:sz="4" w:space="0" w:color="FFC0B7" w:themeColor="accent5" w:themeTint="67"/>
      </w:tblBorders>
      <w:tblCellMar>
        <w:top w:w="0" w:type="dxa"/>
        <w:left w:w="0" w:type="dxa"/>
        <w:bottom w:w="0" w:type="dxa"/>
        <w:right w:w="0" w:type="dxa"/>
      </w:tblCellMar>
    </w:tblPr>
    <w:tblStylePr w:type="firstRow">
      <w:rPr>
        <w:b/>
        <w:color w:val="404040"/>
      </w:rPr>
      <w:tblPr/>
      <w:tcPr>
        <w:tcBorders>
          <w:bottom w:val="single" w:sz="12" w:space="0" w:color="FFA397"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C0B7" w:themeColor="accent5" w:themeTint="67"/>
          <w:left w:val="single" w:sz="4" w:space="0" w:color="FFC0B7" w:themeColor="accent5" w:themeTint="67"/>
          <w:bottom w:val="single" w:sz="4" w:space="0" w:color="FFC0B7" w:themeColor="accent5" w:themeTint="67"/>
          <w:right w:val="single" w:sz="4" w:space="0" w:color="FFC0B7"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FB2D8" w:themeColor="accent6" w:themeTint="67"/>
        <w:left w:val="single" w:sz="4" w:space="0" w:color="FFB2D8" w:themeColor="accent6" w:themeTint="67"/>
        <w:bottom w:val="single" w:sz="4" w:space="0" w:color="FFB2D8" w:themeColor="accent6" w:themeTint="67"/>
        <w:right w:val="single" w:sz="4" w:space="0" w:color="FFB2D8" w:themeColor="accent6" w:themeTint="67"/>
        <w:insideH w:val="single" w:sz="4" w:space="0" w:color="FFB2D8" w:themeColor="accent6" w:themeTint="67"/>
        <w:insideV w:val="single" w:sz="4" w:space="0" w:color="FFB2D8" w:themeColor="accent6" w:themeTint="67"/>
      </w:tblBorders>
      <w:tblCellMar>
        <w:top w:w="0" w:type="dxa"/>
        <w:left w:w="0" w:type="dxa"/>
        <w:bottom w:w="0" w:type="dxa"/>
        <w:right w:w="0" w:type="dxa"/>
      </w:tblCellMar>
    </w:tblPr>
    <w:tblStylePr w:type="firstRow">
      <w:rPr>
        <w:b/>
        <w:color w:val="404040"/>
      </w:rPr>
      <w:tblPr/>
      <w:tcPr>
        <w:tcBorders>
          <w:bottom w:val="single" w:sz="12" w:space="0" w:color="FF90C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B2D8" w:themeColor="accent6" w:themeTint="67"/>
          <w:left w:val="single" w:sz="4" w:space="0" w:color="FFB2D8" w:themeColor="accent6" w:themeTint="67"/>
          <w:bottom w:val="single" w:sz="4" w:space="0" w:color="FFB2D8" w:themeColor="accent6" w:themeTint="67"/>
          <w:right w:val="single" w:sz="4" w:space="0" w:color="FFB2D8"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15A9FF" w:themeColor="accent1" w:themeTint="EA"/>
        <w:insideH w:val="single" w:sz="4" w:space="0" w:color="15A9FF" w:themeColor="accent1" w:themeTint="EA"/>
        <w:insideV w:val="single" w:sz="4" w:space="0" w:color="15A9FF"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15A9FF" w:themeColor="accent1" w:themeTint="EA"/>
          <w:right w:val="none" w:sz="4" w:space="0" w:color="000000"/>
        </w:tcBorders>
        <w:shd w:val="clear" w:color="FFFFFF" w:fill="auto"/>
      </w:tcPr>
    </w:tblStylePr>
    <w:tblStylePr w:type="lastRow">
      <w:rPr>
        <w:b/>
        <w:color w:val="404040"/>
      </w:rPr>
      <w:tblPr/>
      <w:tcPr>
        <w:tcBorders>
          <w:top w:val="single" w:sz="4" w:space="0" w:color="15A9F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ECFF" w:themeColor="accent1" w:themeTint="34" w:fill="CBECFF" w:themeFill="accent1" w:themeFillTint="34"/>
      </w:tcPr>
    </w:tblStylePr>
    <w:tblStylePr w:type="band1Horz">
      <w:rPr>
        <w:rFonts w:ascii="Arial" w:hAnsi="Arial"/>
        <w:color w:val="404040"/>
        <w:sz w:val="22"/>
      </w:rPr>
      <w:tblPr/>
      <w:tcPr>
        <w:shd w:val="clear" w:color="CBECFF" w:themeColor="accent1" w:themeTint="34" w:fill="CBECFF"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73F1E3" w:themeColor="accent2" w:themeTint="97"/>
        <w:insideH w:val="single" w:sz="4" w:space="0" w:color="73F1E3" w:themeColor="accent2" w:themeTint="97"/>
        <w:insideV w:val="single" w:sz="4" w:space="0" w:color="73F1E3"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73F1E3" w:themeColor="accent2" w:themeTint="97"/>
          <w:right w:val="none" w:sz="4" w:space="0" w:color="000000"/>
        </w:tcBorders>
        <w:shd w:val="clear" w:color="FFFFFF" w:fill="auto"/>
      </w:tcPr>
    </w:tblStylePr>
    <w:tblStylePr w:type="lastRow">
      <w:rPr>
        <w:b/>
        <w:color w:val="404040"/>
      </w:rPr>
      <w:tblPr/>
      <w:tcPr>
        <w:tcBorders>
          <w:top w:val="single" w:sz="4" w:space="0" w:color="73F1E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Pr/>
      <w:tcPr>
        <w:shd w:val="clear" w:color="D0FAF5" w:themeColor="accent2" w:themeTint="32" w:fill="D0FAF5"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60D836" w:themeColor="accent3" w:themeTint="FE"/>
        <w:insideH w:val="single" w:sz="4" w:space="0" w:color="60D836" w:themeColor="accent3" w:themeTint="FE"/>
        <w:insideV w:val="single" w:sz="4" w:space="0" w:color="60D836"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0D836" w:themeColor="accent3" w:themeTint="FE"/>
          <w:right w:val="none" w:sz="4" w:space="0" w:color="000000"/>
        </w:tcBorders>
        <w:shd w:val="clear" w:color="FFFFFF" w:fill="auto"/>
      </w:tcPr>
    </w:tblStylePr>
    <w:tblStylePr w:type="lastRow">
      <w:rPr>
        <w:b/>
        <w:color w:val="404040"/>
      </w:rPr>
      <w:tblPr/>
      <w:tcPr>
        <w:tcBorders>
          <w:top w:val="single" w:sz="4" w:space="0" w:color="60D836"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Pr/>
      <w:tcPr>
        <w:shd w:val="clear" w:color="DEF7D5" w:themeColor="accent3" w:themeTint="34" w:fill="DEF7D5"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FFE783" w:themeColor="accent4" w:themeTint="9A"/>
        <w:insideH w:val="single" w:sz="4" w:space="0" w:color="FFE783" w:themeColor="accent4" w:themeTint="9A"/>
        <w:insideV w:val="single" w:sz="4" w:space="0" w:color="FFE783"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FE783" w:themeColor="accent4" w:themeTint="9A"/>
          <w:right w:val="none" w:sz="4" w:space="0" w:color="000000"/>
        </w:tcBorders>
        <w:shd w:val="clear" w:color="FFFFFF" w:fill="auto"/>
      </w:tcPr>
    </w:tblStylePr>
    <w:tblStylePr w:type="lastRow">
      <w:rPr>
        <w:b/>
        <w:color w:val="404040"/>
      </w:rPr>
      <w:tblPr/>
      <w:tcPr>
        <w:tcBorders>
          <w:top w:val="single" w:sz="4" w:space="0" w:color="FFE78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Pr/>
      <w:tcPr>
        <w:shd w:val="clear" w:color="FFF7D5" w:themeColor="accent4" w:themeTint="34" w:fill="FFF7D5"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FF644E" w:themeColor="accent5"/>
        <w:insideH w:val="single" w:sz="4" w:space="0" w:color="FF644E" w:themeColor="accent5"/>
        <w:insideV w:val="single" w:sz="4" w:space="0" w:color="FF644E"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F644E" w:themeColor="accent5"/>
          <w:right w:val="none" w:sz="4" w:space="0" w:color="000000"/>
        </w:tcBorders>
        <w:shd w:val="clear" w:color="FFFFFF" w:fill="auto"/>
      </w:tcPr>
    </w:tblStylePr>
    <w:tblStylePr w:type="lastRow">
      <w:rPr>
        <w:b/>
        <w:color w:val="404040"/>
      </w:rPr>
      <w:tblPr/>
      <w:tcPr>
        <w:tcBorders>
          <w:top w:val="single" w:sz="4" w:space="0" w:color="FF644E"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Pr/>
      <w:tcPr>
        <w:shd w:val="clear" w:color="FFDFDA" w:themeColor="accent5" w:themeTint="34" w:fill="FFDFDA"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F42A1" w:themeColor="accent6"/>
        <w:insideH w:val="single" w:sz="4" w:space="0" w:color="FF42A1" w:themeColor="accent6"/>
        <w:insideV w:val="single" w:sz="4" w:space="0" w:color="FF42A1"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F42A1" w:themeColor="accent6"/>
          <w:right w:val="none" w:sz="4" w:space="0" w:color="000000"/>
        </w:tcBorders>
        <w:shd w:val="clear" w:color="FFFFFF" w:fill="auto"/>
      </w:tcPr>
    </w:tblStylePr>
    <w:tblStylePr w:type="lastRow">
      <w:rPr>
        <w:b/>
        <w:color w:val="404040"/>
      </w:rPr>
      <w:tblPr/>
      <w:tcPr>
        <w:tcBorders>
          <w:top w:val="single" w:sz="4" w:space="0" w:color="FF42A1"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Pr/>
      <w:tcPr>
        <w:shd w:val="clear" w:color="FFD8EB" w:themeColor="accent6" w:themeTint="34" w:fill="FFD8EB"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15A9FF" w:themeColor="accent1" w:themeTint="EA"/>
        <w:insideH w:val="single" w:sz="4" w:space="0" w:color="15A9FF" w:themeColor="accent1" w:themeTint="EA"/>
        <w:insideV w:val="single" w:sz="4" w:space="0" w:color="15A9FF"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ECFF" w:themeColor="accent1" w:themeTint="34" w:fill="CBECFF" w:themeFill="accent1" w:themeFillTint="34"/>
      </w:tcPr>
    </w:tblStylePr>
    <w:tblStylePr w:type="band1Horz">
      <w:rPr>
        <w:rFonts w:ascii="Arial" w:hAnsi="Arial"/>
        <w:color w:val="404040"/>
        <w:sz w:val="22"/>
      </w:rPr>
      <w:tblPr/>
      <w:tcPr>
        <w:shd w:val="clear" w:color="CBECFF" w:themeColor="accent1" w:themeTint="34" w:fill="CBECFF"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73F1E3" w:themeColor="accent2" w:themeTint="97"/>
        <w:insideH w:val="single" w:sz="4" w:space="0" w:color="73F1E3" w:themeColor="accent2" w:themeTint="97"/>
        <w:insideV w:val="single" w:sz="4" w:space="0" w:color="73F1E3"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Pr/>
      <w:tcPr>
        <w:shd w:val="clear" w:color="D0FAF5" w:themeColor="accent2" w:themeTint="32" w:fill="D0FAF5"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60D836" w:themeColor="accent3" w:themeTint="FE"/>
        <w:insideH w:val="single" w:sz="4" w:space="0" w:color="60D836" w:themeColor="accent3" w:themeTint="FE"/>
        <w:insideV w:val="single" w:sz="4" w:space="0" w:color="60D836"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Pr/>
      <w:tcPr>
        <w:shd w:val="clear" w:color="DEF7D5" w:themeColor="accent3" w:themeTint="34" w:fill="DEF7D5"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FFE783" w:themeColor="accent4" w:themeTint="9A"/>
        <w:insideH w:val="single" w:sz="4" w:space="0" w:color="FFE783" w:themeColor="accent4" w:themeTint="9A"/>
        <w:insideV w:val="single" w:sz="4" w:space="0" w:color="FFE783"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Pr/>
      <w:tcPr>
        <w:shd w:val="clear" w:color="FFF7D5" w:themeColor="accent4" w:themeTint="34" w:fill="FFF7D5"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FF644E" w:themeColor="accent5"/>
        <w:insideH w:val="single" w:sz="4" w:space="0" w:color="FF644E" w:themeColor="accent5"/>
        <w:insideV w:val="single" w:sz="4" w:space="0" w:color="FF644E"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Pr/>
      <w:tcPr>
        <w:shd w:val="clear" w:color="FFDFDA" w:themeColor="accent5" w:themeTint="34" w:fill="FFDFDA"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F42A1" w:themeColor="accent6"/>
        <w:insideH w:val="single" w:sz="4" w:space="0" w:color="FF42A1" w:themeColor="accent6"/>
        <w:insideV w:val="single" w:sz="4" w:space="0" w:color="FF42A1"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Pr/>
      <w:tcPr>
        <w:shd w:val="clear" w:color="FFD8EB" w:themeColor="accent6" w:themeTint="34" w:fill="FFD8EB"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6FCAFF" w:themeColor="accent1" w:themeTint="90"/>
        <w:left w:val="single" w:sz="4" w:space="0" w:color="6FCAFF" w:themeColor="accent1" w:themeTint="90"/>
        <w:bottom w:val="single" w:sz="4" w:space="0" w:color="6FCAFF" w:themeColor="accent1" w:themeTint="90"/>
        <w:right w:val="single" w:sz="4" w:space="0" w:color="6FCAFF" w:themeColor="accent1" w:themeTint="90"/>
        <w:insideH w:val="single" w:sz="4" w:space="0" w:color="6FCAFF" w:themeColor="accent1" w:themeTint="90"/>
        <w:insideV w:val="single" w:sz="4" w:space="0" w:color="6FCAFF"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15A9FF" w:themeColor="accent1" w:themeTint="EA"/>
          <w:left w:val="single" w:sz="4" w:space="0" w:color="15A9FF" w:themeColor="accent1" w:themeTint="EA"/>
          <w:bottom w:val="single" w:sz="4" w:space="0" w:color="15A9FF" w:themeColor="accent1" w:themeTint="EA"/>
          <w:right w:val="single" w:sz="4" w:space="0" w:color="15A9FF" w:themeColor="accent1" w:themeTint="EA"/>
        </w:tcBorders>
        <w:shd w:val="clear" w:color="15A9FF" w:themeColor="accent1" w:themeTint="EA" w:fill="15A9FF" w:themeFill="accent1" w:themeFillTint="EA"/>
      </w:tcPr>
    </w:tblStylePr>
    <w:tblStylePr w:type="lastRow">
      <w:rPr>
        <w:b/>
        <w:color w:val="404040"/>
      </w:rPr>
      <w:tblPr/>
      <w:tcPr>
        <w:tcBorders>
          <w:top w:val="single" w:sz="4" w:space="0" w:color="15A9F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DECFF" w:themeColor="accent1" w:themeTint="32" w:fill="CDECFF" w:themeFill="accent1" w:themeFillTint="32"/>
      </w:tcPr>
    </w:tblStylePr>
    <w:tblStylePr w:type="band1Horz">
      <w:rPr>
        <w:rFonts w:ascii="Arial" w:hAnsi="Arial"/>
        <w:color w:val="404040"/>
        <w:sz w:val="22"/>
      </w:rPr>
      <w:tblPr/>
      <w:tcPr>
        <w:shd w:val="clear" w:color="CDECFF" w:themeColor="accent1" w:themeTint="32" w:fill="CDECFF"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7AF2E4" w:themeColor="accent2" w:themeTint="90"/>
        <w:left w:val="single" w:sz="4" w:space="0" w:color="7AF2E4" w:themeColor="accent2" w:themeTint="90"/>
        <w:bottom w:val="single" w:sz="4" w:space="0" w:color="7AF2E4" w:themeColor="accent2" w:themeTint="90"/>
        <w:right w:val="single" w:sz="4" w:space="0" w:color="7AF2E4" w:themeColor="accent2" w:themeTint="90"/>
        <w:insideH w:val="single" w:sz="4" w:space="0" w:color="7AF2E4" w:themeColor="accent2" w:themeTint="90"/>
        <w:insideV w:val="single" w:sz="4" w:space="0" w:color="7AF2E4"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73F1E3" w:themeColor="accent2" w:themeTint="97"/>
          <w:left w:val="single" w:sz="4" w:space="0" w:color="73F1E3" w:themeColor="accent2" w:themeTint="97"/>
          <w:bottom w:val="single" w:sz="4" w:space="0" w:color="73F1E3" w:themeColor="accent2" w:themeTint="97"/>
          <w:right w:val="single" w:sz="4" w:space="0" w:color="73F1E3" w:themeColor="accent2" w:themeTint="97"/>
        </w:tcBorders>
        <w:shd w:val="clear" w:color="73F1E3" w:themeColor="accent2" w:themeTint="97" w:fill="73F1E3" w:themeFill="accent2" w:themeFillTint="97"/>
      </w:tcPr>
    </w:tblStylePr>
    <w:tblStylePr w:type="lastRow">
      <w:rPr>
        <w:b/>
        <w:color w:val="404040"/>
      </w:rPr>
      <w:tblPr/>
      <w:tcPr>
        <w:tcBorders>
          <w:top w:val="single" w:sz="4" w:space="0" w:color="73F1E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Pr/>
      <w:tcPr>
        <w:shd w:val="clear" w:color="D0FAF5" w:themeColor="accent2" w:themeTint="32" w:fill="D0FAF5"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A5E98D" w:themeColor="accent3" w:themeTint="90"/>
        <w:left w:val="single" w:sz="4" w:space="0" w:color="A5E98D" w:themeColor="accent3" w:themeTint="90"/>
        <w:bottom w:val="single" w:sz="4" w:space="0" w:color="A5E98D" w:themeColor="accent3" w:themeTint="90"/>
        <w:right w:val="single" w:sz="4" w:space="0" w:color="A5E98D" w:themeColor="accent3" w:themeTint="90"/>
        <w:insideH w:val="single" w:sz="4" w:space="0" w:color="A5E98D" w:themeColor="accent3" w:themeTint="90"/>
        <w:insideV w:val="single" w:sz="4" w:space="0" w:color="A5E98D"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60D836" w:themeColor="accent3" w:themeTint="FE"/>
          <w:left w:val="single" w:sz="4" w:space="0" w:color="60D836" w:themeColor="accent3" w:themeTint="FE"/>
          <w:bottom w:val="single" w:sz="4" w:space="0" w:color="60D836" w:themeColor="accent3" w:themeTint="FE"/>
          <w:right w:val="single" w:sz="4" w:space="0" w:color="60D836" w:themeColor="accent3" w:themeTint="FE"/>
        </w:tcBorders>
        <w:shd w:val="clear" w:color="60D836" w:themeColor="accent3" w:themeTint="FE" w:fill="60D836" w:themeFill="accent3" w:themeFillTint="FE"/>
      </w:tcPr>
    </w:tblStylePr>
    <w:tblStylePr w:type="lastRow">
      <w:rPr>
        <w:b/>
        <w:color w:val="404040"/>
      </w:rPr>
      <w:tblPr/>
      <w:tcPr>
        <w:tcBorders>
          <w:top w:val="single" w:sz="4" w:space="0" w:color="60D836"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Pr/>
      <w:tcPr>
        <w:shd w:val="clear" w:color="DEF7D5" w:themeColor="accent3" w:themeTint="34" w:fill="DEF7D5"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FFE98B" w:themeColor="accent4" w:themeTint="90"/>
        <w:left w:val="single" w:sz="4" w:space="0" w:color="FFE98B" w:themeColor="accent4" w:themeTint="90"/>
        <w:bottom w:val="single" w:sz="4" w:space="0" w:color="FFE98B" w:themeColor="accent4" w:themeTint="90"/>
        <w:right w:val="single" w:sz="4" w:space="0" w:color="FFE98B" w:themeColor="accent4" w:themeTint="90"/>
        <w:insideH w:val="single" w:sz="4" w:space="0" w:color="FFE98B" w:themeColor="accent4" w:themeTint="90"/>
        <w:insideV w:val="single" w:sz="4" w:space="0" w:color="FFE98B"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FE783" w:themeColor="accent4" w:themeTint="9A"/>
          <w:left w:val="single" w:sz="4" w:space="0" w:color="FFE783" w:themeColor="accent4" w:themeTint="9A"/>
          <w:bottom w:val="single" w:sz="4" w:space="0" w:color="FFE783" w:themeColor="accent4" w:themeTint="9A"/>
          <w:right w:val="single" w:sz="4" w:space="0" w:color="FFE783" w:themeColor="accent4" w:themeTint="9A"/>
        </w:tcBorders>
        <w:shd w:val="clear" w:color="FFE783" w:themeColor="accent4" w:themeTint="9A" w:fill="FFE783" w:themeFill="accent4" w:themeFillTint="9A"/>
      </w:tcPr>
    </w:tblStylePr>
    <w:tblStylePr w:type="lastRow">
      <w:rPr>
        <w:b/>
        <w:color w:val="404040"/>
      </w:rPr>
      <w:tblPr/>
      <w:tcPr>
        <w:tcBorders>
          <w:top w:val="single" w:sz="4" w:space="0" w:color="FFE78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Pr/>
      <w:tcPr>
        <w:shd w:val="clear" w:color="FFF7D5" w:themeColor="accent4" w:themeTint="34" w:fill="FFF7D5"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FFA79B" w:themeColor="accent5" w:themeTint="90"/>
        <w:left w:val="single" w:sz="4" w:space="0" w:color="FFA79B" w:themeColor="accent5" w:themeTint="90"/>
        <w:bottom w:val="single" w:sz="4" w:space="0" w:color="FFA79B" w:themeColor="accent5" w:themeTint="90"/>
        <w:right w:val="single" w:sz="4" w:space="0" w:color="FFA79B" w:themeColor="accent5" w:themeTint="90"/>
        <w:insideH w:val="single" w:sz="4" w:space="0" w:color="FFA79B" w:themeColor="accent5" w:themeTint="90"/>
        <w:insideV w:val="single" w:sz="4" w:space="0" w:color="FFA79B"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F644E" w:themeColor="accent5"/>
          <w:left w:val="single" w:sz="4" w:space="0" w:color="FF644E" w:themeColor="accent5"/>
          <w:bottom w:val="single" w:sz="4" w:space="0" w:color="FF644E" w:themeColor="accent5"/>
          <w:right w:val="single" w:sz="4" w:space="0" w:color="FF644E" w:themeColor="accent5"/>
        </w:tcBorders>
        <w:shd w:val="clear" w:color="FF644E" w:themeColor="accent5" w:fill="FF644E" w:themeFill="accent5"/>
      </w:tcPr>
    </w:tblStylePr>
    <w:tblStylePr w:type="lastRow">
      <w:rPr>
        <w:b/>
        <w:color w:val="404040"/>
      </w:rPr>
      <w:tblPr/>
      <w:tcPr>
        <w:tcBorders>
          <w:top w:val="single" w:sz="4" w:space="0" w:color="FF644E"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Pr/>
      <w:tcPr>
        <w:shd w:val="clear" w:color="FFDFDA" w:themeColor="accent5" w:themeTint="34" w:fill="FFDFDA"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F94C9" w:themeColor="accent6" w:themeTint="90"/>
        <w:left w:val="single" w:sz="4" w:space="0" w:color="FF94C9" w:themeColor="accent6" w:themeTint="90"/>
        <w:bottom w:val="single" w:sz="4" w:space="0" w:color="FF94C9" w:themeColor="accent6" w:themeTint="90"/>
        <w:right w:val="single" w:sz="4" w:space="0" w:color="FF94C9" w:themeColor="accent6" w:themeTint="90"/>
        <w:insideH w:val="single" w:sz="4" w:space="0" w:color="FF94C9" w:themeColor="accent6" w:themeTint="90"/>
        <w:insideV w:val="single" w:sz="4" w:space="0" w:color="FF94C9"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F42A1" w:themeColor="accent6"/>
          <w:left w:val="single" w:sz="4" w:space="0" w:color="FF42A1" w:themeColor="accent6"/>
          <w:bottom w:val="single" w:sz="4" w:space="0" w:color="FF42A1" w:themeColor="accent6"/>
          <w:right w:val="single" w:sz="4" w:space="0" w:color="FF42A1" w:themeColor="accent6"/>
        </w:tcBorders>
        <w:shd w:val="clear" w:color="FF42A1" w:themeColor="accent6" w:fill="FF42A1" w:themeFill="accent6"/>
      </w:tcPr>
    </w:tblStylePr>
    <w:tblStylePr w:type="lastRow">
      <w:rPr>
        <w:b/>
        <w:color w:val="404040"/>
      </w:rPr>
      <w:tblPr/>
      <w:tcPr>
        <w:tcBorders>
          <w:top w:val="single" w:sz="4" w:space="0" w:color="FF42A1"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Pr/>
      <w:tcPr>
        <w:shd w:val="clear" w:color="FFD8EB" w:themeColor="accent6" w:themeTint="34" w:fill="FFD8EB"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BECFF" w:themeColor="accent1" w:themeTint="34" w:fill="CBECFF" w:themeFill="accent1" w:themeFillTint="34"/>
      <w:tblCellMar>
        <w:top w:w="0" w:type="dxa"/>
        <w:left w:w="0" w:type="dxa"/>
        <w:bottom w:w="0" w:type="dxa"/>
        <w:right w:w="0" w:type="dxa"/>
      </w:tblCellMar>
    </w:tblPr>
    <w:tblStylePr w:type="firstRow">
      <w:rPr>
        <w:rFonts w:ascii="Arial" w:hAnsi="Arial"/>
        <w:b/>
        <w:color w:val="FFFFFF"/>
        <w:sz w:val="22"/>
      </w:rPr>
      <w:tblPr/>
      <w:tcPr>
        <w:shd w:val="clear" w:color="00A2FF" w:themeColor="accent1" w:fill="00A2FF" w:themeFill="accent1"/>
      </w:tcPr>
    </w:tblStylePr>
    <w:tblStylePr w:type="lastRow">
      <w:rPr>
        <w:rFonts w:ascii="Arial" w:hAnsi="Arial"/>
        <w:b/>
        <w:color w:val="FFFFFF"/>
        <w:sz w:val="22"/>
      </w:rPr>
      <w:tblPr/>
      <w:tcPr>
        <w:tcBorders>
          <w:top w:val="single" w:sz="4" w:space="0" w:color="FFFFFF" w:themeColor="light1"/>
        </w:tcBorders>
        <w:shd w:val="clear" w:color="00A2FF" w:themeColor="accent1" w:fill="00A2FF" w:themeFill="accent1"/>
      </w:tcPr>
    </w:tblStylePr>
    <w:tblStylePr w:type="firstCol">
      <w:rPr>
        <w:rFonts w:ascii="Arial" w:hAnsi="Arial"/>
        <w:b/>
        <w:color w:val="FFFFFF"/>
        <w:sz w:val="22"/>
      </w:rPr>
      <w:tblPr/>
      <w:tcPr>
        <w:shd w:val="clear" w:color="00A2FF" w:themeColor="accent1" w:fill="00A2FF" w:themeFill="accent1"/>
      </w:tcPr>
    </w:tblStylePr>
    <w:tblStylePr w:type="lastCol">
      <w:rPr>
        <w:rFonts w:ascii="Arial" w:hAnsi="Arial"/>
        <w:b/>
        <w:color w:val="FFFFFF"/>
        <w:sz w:val="22"/>
      </w:rPr>
      <w:tblPr/>
      <w:tcPr>
        <w:shd w:val="clear" w:color="00A2FF" w:themeColor="accent1" w:fill="00A2FF" w:themeFill="accent1"/>
      </w:tcPr>
    </w:tblStylePr>
    <w:tblStylePr w:type="band1Vert">
      <w:tblPr/>
      <w:tcPr>
        <w:shd w:val="clear" w:color="8AD4FF" w:themeColor="accent1" w:themeTint="75" w:fill="8AD4FF" w:themeFill="accent1" w:themeFillTint="75"/>
      </w:tcPr>
    </w:tblStylePr>
    <w:tblStylePr w:type="band1Horz">
      <w:tblPr/>
      <w:tcPr>
        <w:shd w:val="clear" w:color="8AD4FF" w:themeColor="accent1" w:themeTint="75" w:fill="8AD4FF"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0FAF5" w:themeColor="accent2" w:themeTint="32" w:fill="D0FAF5" w:themeFill="accent2" w:themeFillTint="32"/>
      <w:tblCellMar>
        <w:top w:w="0" w:type="dxa"/>
        <w:left w:w="0" w:type="dxa"/>
        <w:bottom w:w="0" w:type="dxa"/>
        <w:right w:w="0" w:type="dxa"/>
      </w:tblCellMar>
    </w:tblPr>
    <w:tblStylePr w:type="firstRow">
      <w:rPr>
        <w:rFonts w:ascii="Arial" w:hAnsi="Arial"/>
        <w:b/>
        <w:color w:val="FFFFFF"/>
        <w:sz w:val="22"/>
      </w:rPr>
      <w:tblPr/>
      <w:tcPr>
        <w:shd w:val="clear" w:color="16E7CF" w:themeColor="accent2" w:fill="16E7CF" w:themeFill="accent2"/>
      </w:tcPr>
    </w:tblStylePr>
    <w:tblStylePr w:type="lastRow">
      <w:rPr>
        <w:rFonts w:ascii="Arial" w:hAnsi="Arial"/>
        <w:b/>
        <w:color w:val="FFFFFF"/>
        <w:sz w:val="22"/>
      </w:rPr>
      <w:tblPr/>
      <w:tcPr>
        <w:tcBorders>
          <w:top w:val="single" w:sz="4" w:space="0" w:color="FFFFFF" w:themeColor="light1"/>
        </w:tcBorders>
        <w:shd w:val="clear" w:color="16E7CF" w:themeColor="accent2" w:fill="16E7CF" w:themeFill="accent2"/>
      </w:tcPr>
    </w:tblStylePr>
    <w:tblStylePr w:type="firstCol">
      <w:rPr>
        <w:rFonts w:ascii="Arial" w:hAnsi="Arial"/>
        <w:b/>
        <w:color w:val="FFFFFF"/>
        <w:sz w:val="22"/>
      </w:rPr>
      <w:tblPr/>
      <w:tcPr>
        <w:shd w:val="clear" w:color="16E7CF" w:themeColor="accent2" w:fill="16E7CF" w:themeFill="accent2"/>
      </w:tcPr>
    </w:tblStylePr>
    <w:tblStylePr w:type="lastCol">
      <w:rPr>
        <w:rFonts w:ascii="Arial" w:hAnsi="Arial"/>
        <w:b/>
        <w:color w:val="FFFFFF"/>
        <w:sz w:val="22"/>
      </w:rPr>
      <w:tblPr/>
      <w:tcPr>
        <w:shd w:val="clear" w:color="16E7CF" w:themeColor="accent2" w:fill="16E7CF" w:themeFill="accent2"/>
      </w:tcPr>
    </w:tblStylePr>
    <w:tblStylePr w:type="band1Vert">
      <w:tblPr/>
      <w:tcPr>
        <w:shd w:val="clear" w:color="93F4E9" w:themeColor="accent2" w:themeTint="75" w:fill="93F4E9" w:themeFill="accent2" w:themeFillTint="75"/>
      </w:tcPr>
    </w:tblStylePr>
    <w:tblStylePr w:type="band1Horz">
      <w:tblPr/>
      <w:tcPr>
        <w:shd w:val="clear" w:color="93F4E9" w:themeColor="accent2" w:themeTint="75" w:fill="93F4E9"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EF7D5" w:themeColor="accent3" w:themeTint="34" w:fill="DEF7D5" w:themeFill="accent3" w:themeFillTint="34"/>
      <w:tblCellMar>
        <w:top w:w="0" w:type="dxa"/>
        <w:left w:w="0" w:type="dxa"/>
        <w:bottom w:w="0" w:type="dxa"/>
        <w:right w:w="0" w:type="dxa"/>
      </w:tblCellMar>
    </w:tblPr>
    <w:tblStylePr w:type="firstRow">
      <w:rPr>
        <w:rFonts w:ascii="Arial" w:hAnsi="Arial"/>
        <w:b/>
        <w:color w:val="FFFFFF"/>
        <w:sz w:val="22"/>
      </w:rPr>
      <w:tblPr/>
      <w:tcPr>
        <w:shd w:val="clear" w:color="61D836" w:themeColor="accent3" w:fill="61D836" w:themeFill="accent3"/>
      </w:tcPr>
    </w:tblStylePr>
    <w:tblStylePr w:type="lastRow">
      <w:rPr>
        <w:rFonts w:ascii="Arial" w:hAnsi="Arial"/>
        <w:b/>
        <w:color w:val="FFFFFF"/>
        <w:sz w:val="22"/>
      </w:rPr>
      <w:tblPr/>
      <w:tcPr>
        <w:tcBorders>
          <w:top w:val="single" w:sz="4" w:space="0" w:color="FFFFFF" w:themeColor="light1"/>
        </w:tcBorders>
        <w:shd w:val="clear" w:color="61D836" w:themeColor="accent3" w:fill="61D836" w:themeFill="accent3"/>
      </w:tcPr>
    </w:tblStylePr>
    <w:tblStylePr w:type="firstCol">
      <w:rPr>
        <w:rFonts w:ascii="Arial" w:hAnsi="Arial"/>
        <w:b/>
        <w:color w:val="FFFFFF"/>
        <w:sz w:val="22"/>
      </w:rPr>
      <w:tblPr/>
      <w:tcPr>
        <w:shd w:val="clear" w:color="61D836" w:themeColor="accent3" w:fill="61D836" w:themeFill="accent3"/>
      </w:tcPr>
    </w:tblStylePr>
    <w:tblStylePr w:type="lastCol">
      <w:rPr>
        <w:rFonts w:ascii="Arial" w:hAnsi="Arial"/>
        <w:b/>
        <w:color w:val="FFFFFF"/>
        <w:sz w:val="22"/>
      </w:rPr>
      <w:tblPr/>
      <w:tcPr>
        <w:shd w:val="clear" w:color="61D836" w:themeColor="accent3" w:fill="61D836" w:themeFill="accent3"/>
      </w:tcPr>
    </w:tblStylePr>
    <w:tblStylePr w:type="band1Vert">
      <w:tblPr/>
      <w:tcPr>
        <w:shd w:val="clear" w:color="B6EDA2" w:themeColor="accent3" w:themeTint="75" w:fill="B6EDA2" w:themeFill="accent3" w:themeFillTint="75"/>
      </w:tcPr>
    </w:tblStylePr>
    <w:tblStylePr w:type="band1Horz">
      <w:tblPr/>
      <w:tcPr>
        <w:shd w:val="clear" w:color="B6EDA2" w:themeColor="accent3" w:themeTint="75" w:fill="B6EDA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7D5" w:themeColor="accent4" w:themeTint="34" w:fill="FFF7D5" w:themeFill="accent4" w:themeFillTint="34"/>
      <w:tblCellMar>
        <w:top w:w="0" w:type="dxa"/>
        <w:left w:w="0" w:type="dxa"/>
        <w:bottom w:w="0" w:type="dxa"/>
        <w:right w:w="0" w:type="dxa"/>
      </w:tblCellMar>
    </w:tblPr>
    <w:tblStylePr w:type="firstRow">
      <w:rPr>
        <w:rFonts w:ascii="Arial" w:hAnsi="Arial"/>
        <w:b/>
        <w:color w:val="FFFFFF"/>
        <w:sz w:val="22"/>
      </w:rPr>
      <w:tblPr/>
      <w:tcPr>
        <w:shd w:val="clear" w:color="FFD932" w:themeColor="accent4" w:fill="FFD932" w:themeFill="accent4"/>
      </w:tcPr>
    </w:tblStylePr>
    <w:tblStylePr w:type="lastRow">
      <w:rPr>
        <w:rFonts w:ascii="Arial" w:hAnsi="Arial"/>
        <w:b/>
        <w:color w:val="FFFFFF"/>
        <w:sz w:val="22"/>
      </w:rPr>
      <w:tblPr/>
      <w:tcPr>
        <w:tcBorders>
          <w:top w:val="single" w:sz="4" w:space="0" w:color="FFFFFF" w:themeColor="light1"/>
        </w:tcBorders>
        <w:shd w:val="clear" w:color="FFD932" w:themeColor="accent4" w:fill="FFD932" w:themeFill="accent4"/>
      </w:tcPr>
    </w:tblStylePr>
    <w:tblStylePr w:type="firstCol">
      <w:rPr>
        <w:rFonts w:ascii="Arial" w:hAnsi="Arial"/>
        <w:b/>
        <w:color w:val="FFFFFF"/>
        <w:sz w:val="22"/>
      </w:rPr>
      <w:tblPr/>
      <w:tcPr>
        <w:shd w:val="clear" w:color="FFD932" w:themeColor="accent4" w:fill="FFD932" w:themeFill="accent4"/>
      </w:tcPr>
    </w:tblStylePr>
    <w:tblStylePr w:type="lastCol">
      <w:rPr>
        <w:rFonts w:ascii="Arial" w:hAnsi="Arial"/>
        <w:b/>
        <w:color w:val="FFFFFF"/>
        <w:sz w:val="22"/>
      </w:rPr>
      <w:tblPr/>
      <w:tcPr>
        <w:shd w:val="clear" w:color="FFD932" w:themeColor="accent4" w:fill="FFD932" w:themeFill="accent4"/>
      </w:tcPr>
    </w:tblStylePr>
    <w:tblStylePr w:type="band1Vert">
      <w:tblPr/>
      <w:tcPr>
        <w:shd w:val="clear" w:color="FFEDA0" w:themeColor="accent4" w:themeTint="75" w:fill="FFEDA0" w:themeFill="accent4" w:themeFillTint="75"/>
      </w:tcPr>
    </w:tblStylePr>
    <w:tblStylePr w:type="band1Horz">
      <w:tblPr/>
      <w:tcPr>
        <w:shd w:val="clear" w:color="FFEDA0" w:themeColor="accent4" w:themeTint="75" w:fill="FFEDA0"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DFDA" w:themeColor="accent5" w:themeTint="34" w:fill="FFDFDA" w:themeFill="accent5" w:themeFillTint="34"/>
      <w:tblCellMar>
        <w:top w:w="0" w:type="dxa"/>
        <w:left w:w="0" w:type="dxa"/>
        <w:bottom w:w="0" w:type="dxa"/>
        <w:right w:w="0" w:type="dxa"/>
      </w:tblCellMar>
    </w:tblPr>
    <w:tblStylePr w:type="firstRow">
      <w:rPr>
        <w:rFonts w:ascii="Arial" w:hAnsi="Arial"/>
        <w:b/>
        <w:color w:val="FFFFFF"/>
        <w:sz w:val="22"/>
      </w:rPr>
      <w:tblPr/>
      <w:tcPr>
        <w:shd w:val="clear" w:color="FF644E" w:themeColor="accent5" w:fill="FF644E" w:themeFill="accent5"/>
      </w:tcPr>
    </w:tblStylePr>
    <w:tblStylePr w:type="lastRow">
      <w:rPr>
        <w:rFonts w:ascii="Arial" w:hAnsi="Arial"/>
        <w:b/>
        <w:color w:val="FFFFFF"/>
        <w:sz w:val="22"/>
      </w:rPr>
      <w:tblPr/>
      <w:tcPr>
        <w:tcBorders>
          <w:top w:val="single" w:sz="4" w:space="0" w:color="FFFFFF" w:themeColor="light1"/>
        </w:tcBorders>
        <w:shd w:val="clear" w:color="FF644E" w:themeColor="accent5" w:fill="FF644E" w:themeFill="accent5"/>
      </w:tcPr>
    </w:tblStylePr>
    <w:tblStylePr w:type="firstCol">
      <w:rPr>
        <w:rFonts w:ascii="Arial" w:hAnsi="Arial"/>
        <w:b/>
        <w:color w:val="FFFFFF"/>
        <w:sz w:val="22"/>
      </w:rPr>
      <w:tblPr/>
      <w:tcPr>
        <w:shd w:val="clear" w:color="FF644E" w:themeColor="accent5" w:fill="FF644E" w:themeFill="accent5"/>
      </w:tcPr>
    </w:tblStylePr>
    <w:tblStylePr w:type="lastCol">
      <w:rPr>
        <w:rFonts w:ascii="Arial" w:hAnsi="Arial"/>
        <w:b/>
        <w:color w:val="FFFFFF"/>
        <w:sz w:val="22"/>
      </w:rPr>
      <w:tblPr/>
      <w:tcPr>
        <w:shd w:val="clear" w:color="FF644E" w:themeColor="accent5" w:fill="FF644E" w:themeFill="accent5"/>
      </w:tcPr>
    </w:tblStylePr>
    <w:tblStylePr w:type="band1Vert">
      <w:tblPr/>
      <w:tcPr>
        <w:shd w:val="clear" w:color="FFB7AD" w:themeColor="accent5" w:themeTint="75" w:fill="FFB7AD" w:themeFill="accent5" w:themeFillTint="75"/>
      </w:tcPr>
    </w:tblStylePr>
    <w:tblStylePr w:type="band1Horz">
      <w:tblPr/>
      <w:tcPr>
        <w:shd w:val="clear" w:color="FFB7AD" w:themeColor="accent5" w:themeTint="75" w:fill="FFB7AD"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D8EB" w:themeColor="accent6" w:themeTint="34" w:fill="FFD8EB"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F42A1" w:themeColor="accent6" w:fill="FF42A1" w:themeFill="accent6"/>
      </w:tcPr>
    </w:tblStylePr>
    <w:tblStylePr w:type="lastRow">
      <w:rPr>
        <w:rFonts w:ascii="Arial" w:hAnsi="Arial"/>
        <w:b/>
        <w:color w:val="FFFFFF"/>
        <w:sz w:val="22"/>
      </w:rPr>
      <w:tblPr/>
      <w:tcPr>
        <w:tcBorders>
          <w:top w:val="single" w:sz="4" w:space="0" w:color="FFFFFF" w:themeColor="light1"/>
        </w:tcBorders>
        <w:shd w:val="clear" w:color="FF42A1" w:themeColor="accent6" w:fill="FF42A1" w:themeFill="accent6"/>
      </w:tcPr>
    </w:tblStylePr>
    <w:tblStylePr w:type="firstCol">
      <w:rPr>
        <w:rFonts w:ascii="Arial" w:hAnsi="Arial"/>
        <w:b/>
        <w:color w:val="FFFFFF"/>
        <w:sz w:val="22"/>
      </w:rPr>
      <w:tblPr/>
      <w:tcPr>
        <w:shd w:val="clear" w:color="FF42A1" w:themeColor="accent6" w:fill="FF42A1" w:themeFill="accent6"/>
      </w:tcPr>
    </w:tblStylePr>
    <w:tblStylePr w:type="lastCol">
      <w:rPr>
        <w:rFonts w:ascii="Arial" w:hAnsi="Arial"/>
        <w:b/>
        <w:color w:val="FFFFFF"/>
        <w:sz w:val="22"/>
      </w:rPr>
      <w:tblPr/>
      <w:tcPr>
        <w:shd w:val="clear" w:color="FF42A1" w:themeColor="accent6" w:fill="FF42A1" w:themeFill="accent6"/>
      </w:tcPr>
    </w:tblStylePr>
    <w:tblStylePr w:type="band1Vert">
      <w:tblPr/>
      <w:tcPr>
        <w:shd w:val="clear" w:color="FFA8D3" w:themeColor="accent6" w:themeTint="75" w:fill="FFA8D3" w:themeFill="accent6" w:themeFillTint="75"/>
      </w:tcPr>
    </w:tblStylePr>
    <w:tblStylePr w:type="band1Horz">
      <w:tblPr/>
      <w:tcPr>
        <w:shd w:val="clear" w:color="FFA8D3" w:themeColor="accent6" w:themeTint="75" w:fill="FFA8D3" w:themeFill="accent6" w:themeFillTint="75"/>
      </w:tcPr>
    </w:tblStylePr>
  </w:style>
  <w:style w:type="table" w:styleId="GridTable6Colou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7FD0FF" w:themeColor="accent1" w:themeTint="80"/>
        <w:left w:val="single" w:sz="4" w:space="0" w:color="7FD0FF" w:themeColor="accent1" w:themeTint="80"/>
        <w:bottom w:val="single" w:sz="4" w:space="0" w:color="7FD0FF" w:themeColor="accent1" w:themeTint="80"/>
        <w:right w:val="single" w:sz="4" w:space="0" w:color="7FD0FF" w:themeColor="accent1" w:themeTint="80"/>
        <w:insideH w:val="single" w:sz="4" w:space="0" w:color="7FD0FF" w:themeColor="accent1" w:themeTint="80"/>
        <w:insideV w:val="single" w:sz="4" w:space="0" w:color="7FD0FF" w:themeColor="accent1" w:themeTint="80"/>
      </w:tblBorders>
      <w:tblCellMar>
        <w:top w:w="0" w:type="dxa"/>
        <w:left w:w="0" w:type="dxa"/>
        <w:bottom w:w="0" w:type="dxa"/>
        <w:right w:w="0" w:type="dxa"/>
      </w:tblCellMar>
    </w:tblPr>
    <w:tblStylePr w:type="firstRow">
      <w:rPr>
        <w:b/>
        <w:color w:val="7FD0FF" w:themeColor="accent1" w:themeTint="80" w:themeShade="95"/>
      </w:rPr>
      <w:tblPr/>
      <w:tcPr>
        <w:tcBorders>
          <w:bottom w:val="single" w:sz="12" w:space="0" w:color="7FD0FF" w:themeColor="accent1" w:themeTint="80"/>
        </w:tcBorders>
      </w:tcPr>
    </w:tblStylePr>
    <w:tblStylePr w:type="lastRow">
      <w:rPr>
        <w:b/>
        <w:color w:val="7FD0FF" w:themeColor="accent1" w:themeTint="80" w:themeShade="95"/>
      </w:rPr>
    </w:tblStylePr>
    <w:tblStylePr w:type="firstCol">
      <w:rPr>
        <w:b/>
        <w:color w:val="7FD0FF" w:themeColor="accent1" w:themeTint="80" w:themeShade="95"/>
      </w:rPr>
    </w:tblStylePr>
    <w:tblStylePr w:type="lastCol">
      <w:rPr>
        <w:b/>
        <w:color w:val="7FD0FF" w:themeColor="accent1" w:themeTint="80" w:themeShade="95"/>
      </w:rPr>
    </w:tblStylePr>
    <w:tblStylePr w:type="band1Vert">
      <w:tblPr/>
      <w:tcPr>
        <w:shd w:val="clear" w:color="CBECFF" w:themeColor="accent1" w:themeTint="34" w:fill="CBECFF" w:themeFill="accent1" w:themeFillTint="34"/>
      </w:tcPr>
    </w:tblStylePr>
    <w:tblStylePr w:type="band1Horz">
      <w:rPr>
        <w:rFonts w:ascii="Arial" w:hAnsi="Arial"/>
        <w:color w:val="7FD0FF" w:themeColor="accent1" w:themeTint="80" w:themeShade="95"/>
        <w:sz w:val="22"/>
      </w:rPr>
      <w:tblPr/>
      <w:tcPr>
        <w:shd w:val="clear" w:color="CBECFF" w:themeColor="accent1" w:themeTint="34" w:fill="CBECFF" w:themeFill="accent1" w:themeFillTint="34"/>
      </w:tcPr>
    </w:tblStylePr>
    <w:tblStylePr w:type="band2Horz">
      <w:rPr>
        <w:rFonts w:ascii="Arial" w:hAnsi="Arial"/>
        <w:color w:val="7FD0FF"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73F1E3" w:themeColor="accent2" w:themeTint="97"/>
        <w:left w:val="single" w:sz="4" w:space="0" w:color="73F1E3" w:themeColor="accent2" w:themeTint="97"/>
        <w:bottom w:val="single" w:sz="4" w:space="0" w:color="73F1E3" w:themeColor="accent2" w:themeTint="97"/>
        <w:right w:val="single" w:sz="4" w:space="0" w:color="73F1E3" w:themeColor="accent2" w:themeTint="97"/>
        <w:insideH w:val="single" w:sz="4" w:space="0" w:color="73F1E3" w:themeColor="accent2" w:themeTint="97"/>
        <w:insideV w:val="single" w:sz="4" w:space="0" w:color="73F1E3" w:themeColor="accent2" w:themeTint="97"/>
      </w:tblBorders>
      <w:tblCellMar>
        <w:top w:w="0" w:type="dxa"/>
        <w:left w:w="0" w:type="dxa"/>
        <w:bottom w:w="0" w:type="dxa"/>
        <w:right w:w="0" w:type="dxa"/>
      </w:tblCellMar>
    </w:tblPr>
    <w:tblStylePr w:type="firstRow">
      <w:rPr>
        <w:b/>
        <w:color w:val="73F1E3" w:themeColor="accent2" w:themeTint="97" w:themeShade="95"/>
      </w:rPr>
      <w:tblPr/>
      <w:tcPr>
        <w:tcBorders>
          <w:bottom w:val="single" w:sz="12" w:space="0" w:color="73F1E3" w:themeColor="accent2" w:themeTint="97"/>
        </w:tcBorders>
      </w:tcPr>
    </w:tblStylePr>
    <w:tblStylePr w:type="lastRow">
      <w:rPr>
        <w:b/>
        <w:color w:val="73F1E3" w:themeColor="accent2" w:themeTint="97" w:themeShade="95"/>
      </w:rPr>
    </w:tblStylePr>
    <w:tblStylePr w:type="firstCol">
      <w:rPr>
        <w:b/>
        <w:color w:val="73F1E3" w:themeColor="accent2" w:themeTint="97" w:themeShade="95"/>
      </w:rPr>
    </w:tblStylePr>
    <w:tblStylePr w:type="lastCol">
      <w:rPr>
        <w:b/>
        <w:color w:val="73F1E3" w:themeColor="accent2" w:themeTint="97" w:themeShade="95"/>
      </w:rPr>
    </w:tblStylePr>
    <w:tblStylePr w:type="band1Vert">
      <w:tblPr/>
      <w:tcPr>
        <w:shd w:val="clear" w:color="D0FAF5" w:themeColor="accent2" w:themeTint="32" w:fill="D0FAF5" w:themeFill="accent2" w:themeFillTint="32"/>
      </w:tcPr>
    </w:tblStylePr>
    <w:tblStylePr w:type="band1Horz">
      <w:rPr>
        <w:rFonts w:ascii="Arial" w:hAnsi="Arial"/>
        <w:color w:val="73F1E3" w:themeColor="accent2" w:themeTint="97" w:themeShade="95"/>
        <w:sz w:val="22"/>
      </w:rPr>
      <w:tblPr/>
      <w:tcPr>
        <w:shd w:val="clear" w:color="D0FAF5" w:themeColor="accent2" w:themeTint="32" w:fill="D0FAF5" w:themeFill="accent2" w:themeFillTint="32"/>
      </w:tcPr>
    </w:tblStylePr>
    <w:tblStylePr w:type="band2Horz">
      <w:rPr>
        <w:rFonts w:ascii="Arial" w:hAnsi="Arial"/>
        <w:color w:val="73F1E3"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60D836" w:themeColor="accent3" w:themeTint="FE"/>
        <w:left w:val="single" w:sz="4" w:space="0" w:color="60D836" w:themeColor="accent3" w:themeTint="FE"/>
        <w:bottom w:val="single" w:sz="4" w:space="0" w:color="60D836" w:themeColor="accent3" w:themeTint="FE"/>
        <w:right w:val="single" w:sz="4" w:space="0" w:color="60D836" w:themeColor="accent3" w:themeTint="FE"/>
        <w:insideH w:val="single" w:sz="4" w:space="0" w:color="60D836" w:themeColor="accent3" w:themeTint="FE"/>
        <w:insideV w:val="single" w:sz="4" w:space="0" w:color="60D836" w:themeColor="accent3" w:themeTint="FE"/>
      </w:tblBorders>
      <w:tblCellMar>
        <w:top w:w="0" w:type="dxa"/>
        <w:left w:w="0" w:type="dxa"/>
        <w:bottom w:w="0" w:type="dxa"/>
        <w:right w:w="0" w:type="dxa"/>
      </w:tblCellMar>
    </w:tblPr>
    <w:tblStylePr w:type="firstRow">
      <w:rPr>
        <w:b/>
        <w:color w:val="60D836" w:themeColor="accent3" w:themeTint="FE" w:themeShade="95"/>
      </w:rPr>
      <w:tblPr/>
      <w:tcPr>
        <w:tcBorders>
          <w:bottom w:val="single" w:sz="12" w:space="0" w:color="60D836" w:themeColor="accent3" w:themeTint="FE"/>
        </w:tcBorders>
      </w:tcPr>
    </w:tblStylePr>
    <w:tblStylePr w:type="lastRow">
      <w:rPr>
        <w:b/>
        <w:color w:val="60D836" w:themeColor="accent3" w:themeTint="FE" w:themeShade="95"/>
      </w:rPr>
    </w:tblStylePr>
    <w:tblStylePr w:type="firstCol">
      <w:rPr>
        <w:b/>
        <w:color w:val="60D836" w:themeColor="accent3" w:themeTint="FE" w:themeShade="95"/>
      </w:rPr>
    </w:tblStylePr>
    <w:tblStylePr w:type="lastCol">
      <w:rPr>
        <w:b/>
        <w:color w:val="60D836" w:themeColor="accent3" w:themeTint="FE" w:themeShade="95"/>
      </w:rPr>
    </w:tblStylePr>
    <w:tblStylePr w:type="band1Vert">
      <w:tblPr/>
      <w:tcPr>
        <w:shd w:val="clear" w:color="DEF7D5" w:themeColor="accent3" w:themeTint="34" w:fill="DEF7D5" w:themeFill="accent3" w:themeFillTint="34"/>
      </w:tcPr>
    </w:tblStylePr>
    <w:tblStylePr w:type="band1Horz">
      <w:rPr>
        <w:rFonts w:ascii="Arial" w:hAnsi="Arial"/>
        <w:color w:val="60D836" w:themeColor="accent3" w:themeTint="FE" w:themeShade="95"/>
        <w:sz w:val="22"/>
      </w:rPr>
      <w:tblPr/>
      <w:tcPr>
        <w:shd w:val="clear" w:color="DEF7D5" w:themeColor="accent3" w:themeTint="34" w:fill="DEF7D5" w:themeFill="accent3" w:themeFillTint="34"/>
      </w:tcPr>
    </w:tblStylePr>
    <w:tblStylePr w:type="band2Horz">
      <w:rPr>
        <w:rFonts w:ascii="Arial" w:hAnsi="Arial"/>
        <w:color w:val="60D836"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FFE783" w:themeColor="accent4" w:themeTint="9A"/>
        <w:left w:val="single" w:sz="4" w:space="0" w:color="FFE783" w:themeColor="accent4" w:themeTint="9A"/>
        <w:bottom w:val="single" w:sz="4" w:space="0" w:color="FFE783" w:themeColor="accent4" w:themeTint="9A"/>
        <w:right w:val="single" w:sz="4" w:space="0" w:color="FFE783" w:themeColor="accent4" w:themeTint="9A"/>
        <w:insideH w:val="single" w:sz="4" w:space="0" w:color="FFE783" w:themeColor="accent4" w:themeTint="9A"/>
        <w:insideV w:val="single" w:sz="4" w:space="0" w:color="FFE783" w:themeColor="accent4" w:themeTint="9A"/>
      </w:tblBorders>
      <w:tblCellMar>
        <w:top w:w="0" w:type="dxa"/>
        <w:left w:w="0" w:type="dxa"/>
        <w:bottom w:w="0" w:type="dxa"/>
        <w:right w:w="0" w:type="dxa"/>
      </w:tblCellMar>
    </w:tblPr>
    <w:tblStylePr w:type="firstRow">
      <w:rPr>
        <w:b/>
        <w:color w:val="FFE783" w:themeColor="accent4" w:themeTint="9A" w:themeShade="95"/>
      </w:rPr>
      <w:tblPr/>
      <w:tcPr>
        <w:tcBorders>
          <w:bottom w:val="single" w:sz="12" w:space="0" w:color="FFE783" w:themeColor="accent4" w:themeTint="9A"/>
        </w:tcBorders>
      </w:tcPr>
    </w:tblStylePr>
    <w:tblStylePr w:type="lastRow">
      <w:rPr>
        <w:b/>
        <w:color w:val="FFE783" w:themeColor="accent4" w:themeTint="9A" w:themeShade="95"/>
      </w:rPr>
    </w:tblStylePr>
    <w:tblStylePr w:type="firstCol">
      <w:rPr>
        <w:b/>
        <w:color w:val="FFE783" w:themeColor="accent4" w:themeTint="9A" w:themeShade="95"/>
      </w:rPr>
    </w:tblStylePr>
    <w:tblStylePr w:type="lastCol">
      <w:rPr>
        <w:b/>
        <w:color w:val="FFE783" w:themeColor="accent4" w:themeTint="9A" w:themeShade="95"/>
      </w:rPr>
    </w:tblStylePr>
    <w:tblStylePr w:type="band1Vert">
      <w:tblPr/>
      <w:tcPr>
        <w:shd w:val="clear" w:color="FFF7D5" w:themeColor="accent4" w:themeTint="34" w:fill="FFF7D5" w:themeFill="accent4" w:themeFillTint="34"/>
      </w:tcPr>
    </w:tblStylePr>
    <w:tblStylePr w:type="band1Horz">
      <w:rPr>
        <w:rFonts w:ascii="Arial" w:hAnsi="Arial"/>
        <w:color w:val="FFE783" w:themeColor="accent4" w:themeTint="9A" w:themeShade="95"/>
        <w:sz w:val="22"/>
      </w:rPr>
      <w:tblPr/>
      <w:tcPr>
        <w:shd w:val="clear" w:color="FFF7D5" w:themeColor="accent4" w:themeTint="34" w:fill="FFF7D5" w:themeFill="accent4" w:themeFillTint="34"/>
      </w:tcPr>
    </w:tblStylePr>
    <w:tblStylePr w:type="band2Horz">
      <w:rPr>
        <w:rFonts w:ascii="Arial" w:hAnsi="Arial"/>
        <w:color w:val="FFE783"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FF644E" w:themeColor="accent5"/>
        <w:left w:val="single" w:sz="4" w:space="0" w:color="FF644E" w:themeColor="accent5"/>
        <w:bottom w:val="single" w:sz="4" w:space="0" w:color="FF644E" w:themeColor="accent5"/>
        <w:right w:val="single" w:sz="4" w:space="0" w:color="FF644E" w:themeColor="accent5"/>
        <w:insideH w:val="single" w:sz="4" w:space="0" w:color="FF644E" w:themeColor="accent5"/>
        <w:insideV w:val="single" w:sz="4" w:space="0" w:color="FF644E" w:themeColor="accent5"/>
      </w:tblBorders>
      <w:tblCellMar>
        <w:top w:w="0" w:type="dxa"/>
        <w:left w:w="0" w:type="dxa"/>
        <w:bottom w:w="0" w:type="dxa"/>
        <w:right w:w="0" w:type="dxa"/>
      </w:tblCellMar>
    </w:tblPr>
    <w:tblStylePr w:type="firstRow">
      <w:rPr>
        <w:b/>
        <w:color w:val="C21700" w:themeColor="accent5" w:themeShade="95"/>
      </w:rPr>
      <w:tblPr/>
      <w:tcPr>
        <w:tcBorders>
          <w:bottom w:val="single" w:sz="12" w:space="0" w:color="FF644E" w:themeColor="accent5"/>
        </w:tcBorders>
      </w:tcPr>
    </w:tblStylePr>
    <w:tblStylePr w:type="lastRow">
      <w:rPr>
        <w:b/>
        <w:color w:val="C21700" w:themeColor="accent5" w:themeShade="95"/>
      </w:rPr>
    </w:tblStylePr>
    <w:tblStylePr w:type="firstCol">
      <w:rPr>
        <w:b/>
        <w:color w:val="C21700" w:themeColor="accent5" w:themeShade="95"/>
      </w:rPr>
    </w:tblStylePr>
    <w:tblStylePr w:type="lastCol">
      <w:rPr>
        <w:b/>
        <w:color w:val="C21700" w:themeColor="accent5" w:themeShade="95"/>
      </w:rPr>
    </w:tblStylePr>
    <w:tblStylePr w:type="band1Vert">
      <w:tblPr/>
      <w:tcPr>
        <w:shd w:val="clear" w:color="FFDFDA" w:themeColor="accent5" w:themeTint="34" w:fill="FFDFDA" w:themeFill="accent5" w:themeFillTint="34"/>
      </w:tcPr>
    </w:tblStylePr>
    <w:tblStylePr w:type="band1Horz">
      <w:rPr>
        <w:rFonts w:ascii="Arial" w:hAnsi="Arial"/>
        <w:color w:val="C21700" w:themeColor="accent5" w:themeShade="95"/>
        <w:sz w:val="22"/>
      </w:rPr>
      <w:tblPr/>
      <w:tcPr>
        <w:shd w:val="clear" w:color="FFDFDA" w:themeColor="accent5" w:themeTint="34" w:fill="FFDFDA" w:themeFill="accent5" w:themeFillTint="34"/>
      </w:tcPr>
    </w:tblStylePr>
    <w:tblStylePr w:type="band2Horz">
      <w:rPr>
        <w:rFonts w:ascii="Arial" w:hAnsi="Arial"/>
        <w:color w:val="C21700"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F42A1" w:themeColor="accent6"/>
        <w:left w:val="single" w:sz="4" w:space="0" w:color="FF42A1" w:themeColor="accent6"/>
        <w:bottom w:val="single" w:sz="4" w:space="0" w:color="FF42A1" w:themeColor="accent6"/>
        <w:right w:val="single" w:sz="4" w:space="0" w:color="FF42A1" w:themeColor="accent6"/>
        <w:insideH w:val="single" w:sz="4" w:space="0" w:color="FF42A1" w:themeColor="accent6"/>
        <w:insideV w:val="single" w:sz="4" w:space="0" w:color="FF42A1" w:themeColor="accent6"/>
      </w:tblBorders>
      <w:tblCellMar>
        <w:top w:w="0" w:type="dxa"/>
        <w:left w:w="0" w:type="dxa"/>
        <w:bottom w:w="0" w:type="dxa"/>
        <w:right w:w="0" w:type="dxa"/>
      </w:tblCellMar>
    </w:tblPr>
    <w:tblStylePr w:type="firstRow">
      <w:rPr>
        <w:b/>
        <w:color w:val="C21700" w:themeColor="accent5" w:themeShade="95"/>
      </w:rPr>
      <w:tblPr/>
      <w:tcPr>
        <w:tcBorders>
          <w:bottom w:val="single" w:sz="12" w:space="0" w:color="FF42A1" w:themeColor="accent6"/>
        </w:tcBorders>
      </w:tcPr>
    </w:tblStylePr>
    <w:tblStylePr w:type="lastRow">
      <w:rPr>
        <w:b/>
        <w:color w:val="C21700" w:themeColor="accent5" w:themeShade="95"/>
      </w:rPr>
    </w:tblStylePr>
    <w:tblStylePr w:type="firstCol">
      <w:rPr>
        <w:b/>
        <w:color w:val="C21700" w:themeColor="accent5" w:themeShade="95"/>
      </w:rPr>
    </w:tblStylePr>
    <w:tblStylePr w:type="lastCol">
      <w:rPr>
        <w:b/>
        <w:color w:val="C21700" w:themeColor="accent5" w:themeShade="95"/>
      </w:rPr>
    </w:tblStylePr>
    <w:tblStylePr w:type="band1Vert">
      <w:tblPr/>
      <w:tcPr>
        <w:shd w:val="clear" w:color="FFD8EB" w:themeColor="accent6" w:themeTint="34" w:fill="FFD8EB" w:themeFill="accent6" w:themeFillTint="34"/>
      </w:tcPr>
    </w:tblStylePr>
    <w:tblStylePr w:type="band1Horz">
      <w:rPr>
        <w:rFonts w:ascii="Arial" w:hAnsi="Arial"/>
        <w:color w:val="C21700" w:themeColor="accent5" w:themeShade="95"/>
        <w:sz w:val="22"/>
      </w:rPr>
      <w:tblPr/>
      <w:tcPr>
        <w:shd w:val="clear" w:color="FFD8EB" w:themeColor="accent6" w:themeTint="34" w:fill="FFD8EB" w:themeFill="accent6" w:themeFillTint="34"/>
      </w:tcPr>
    </w:tblStylePr>
    <w:tblStylePr w:type="band2Horz">
      <w:rPr>
        <w:rFonts w:ascii="Arial" w:hAnsi="Arial"/>
        <w:color w:val="C21700" w:themeColor="accent5" w:themeShade="95"/>
        <w:sz w:val="22"/>
      </w:rPr>
    </w:tblStylePr>
  </w:style>
  <w:style w:type="table" w:styleId="GridTable7Colou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7FD0FF" w:themeColor="accent1" w:themeTint="80"/>
        <w:right w:val="single" w:sz="4" w:space="0" w:color="7FD0FF" w:themeColor="accent1" w:themeTint="80"/>
        <w:insideH w:val="single" w:sz="4" w:space="0" w:color="7FD0FF" w:themeColor="accent1" w:themeTint="80"/>
        <w:insideV w:val="single" w:sz="4" w:space="0" w:color="7FD0FF" w:themeColor="accent1" w:themeTint="80"/>
      </w:tblBorders>
      <w:tblCellMar>
        <w:top w:w="0" w:type="dxa"/>
        <w:left w:w="0" w:type="dxa"/>
        <w:bottom w:w="0" w:type="dxa"/>
        <w:right w:w="0" w:type="dxa"/>
      </w:tblCellMar>
    </w:tblPr>
    <w:tblStylePr w:type="firstRow">
      <w:rPr>
        <w:rFonts w:ascii="Arial" w:hAnsi="Arial"/>
        <w:b/>
        <w:color w:val="7FD0FF" w:themeColor="accent1" w:themeTint="80" w:themeShade="95"/>
        <w:sz w:val="22"/>
      </w:rPr>
      <w:tblPr/>
      <w:tcPr>
        <w:tcBorders>
          <w:top w:val="none" w:sz="4" w:space="0" w:color="000000"/>
          <w:left w:val="none" w:sz="4" w:space="0" w:color="000000"/>
          <w:bottom w:val="single" w:sz="4" w:space="0" w:color="7FD0FF" w:themeColor="accent1" w:themeTint="80"/>
          <w:right w:val="none" w:sz="4" w:space="0" w:color="000000"/>
        </w:tcBorders>
        <w:shd w:val="clear" w:color="FFFFFF" w:themeColor="light1" w:fill="FFFFFF" w:themeFill="light1"/>
      </w:tcPr>
    </w:tblStylePr>
    <w:tblStylePr w:type="lastRow">
      <w:rPr>
        <w:rFonts w:ascii="Arial" w:hAnsi="Arial"/>
        <w:b/>
        <w:color w:val="7FD0FF" w:themeColor="accent1" w:themeTint="80" w:themeShade="95"/>
        <w:sz w:val="22"/>
      </w:rPr>
      <w:tblPr/>
      <w:tcPr>
        <w:tcBorders>
          <w:top w:val="single" w:sz="4" w:space="0" w:color="7FD0FF"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D0FF" w:themeColor="accent1" w:themeTint="80" w:themeShade="95"/>
        <w:sz w:val="22"/>
      </w:rPr>
      <w:tblPr/>
      <w:tcPr>
        <w:tcBorders>
          <w:top w:val="none" w:sz="4" w:space="0" w:color="000000"/>
          <w:left w:val="none" w:sz="4" w:space="0" w:color="000000"/>
          <w:bottom w:val="none" w:sz="4" w:space="0" w:color="000000"/>
          <w:right w:val="single" w:sz="4" w:space="0" w:color="7FD0FF" w:themeColor="accent1" w:themeTint="80"/>
        </w:tcBorders>
        <w:shd w:val="clear" w:color="FFFFFF" w:fill="auto"/>
      </w:tcPr>
    </w:tblStylePr>
    <w:tblStylePr w:type="lastCol">
      <w:rPr>
        <w:rFonts w:ascii="Arial" w:hAnsi="Arial"/>
        <w:i/>
        <w:color w:val="7FD0FF" w:themeColor="accent1" w:themeTint="80" w:themeShade="95"/>
        <w:sz w:val="22"/>
      </w:rPr>
      <w:tblPr/>
      <w:tcPr>
        <w:tcBorders>
          <w:top w:val="none" w:sz="4" w:space="0" w:color="000000"/>
          <w:left w:val="single" w:sz="4" w:space="0" w:color="7FD0FF" w:themeColor="accent1" w:themeTint="80"/>
          <w:bottom w:val="none" w:sz="4" w:space="0" w:color="000000"/>
          <w:right w:val="none" w:sz="4" w:space="0" w:color="000000"/>
        </w:tcBorders>
        <w:shd w:val="clear" w:color="FFFFFF" w:fill="auto"/>
      </w:tcPr>
    </w:tblStylePr>
    <w:tblStylePr w:type="band1Vert">
      <w:tblPr/>
      <w:tcPr>
        <w:shd w:val="clear" w:color="CBECFF" w:themeColor="accent1" w:themeTint="34" w:fill="CBECFF" w:themeFill="accent1" w:themeFillTint="34"/>
      </w:tcPr>
    </w:tblStylePr>
    <w:tblStylePr w:type="band1Horz">
      <w:rPr>
        <w:rFonts w:ascii="Arial" w:hAnsi="Arial"/>
        <w:color w:val="7FD0FF" w:themeColor="accent1" w:themeTint="80" w:themeShade="95"/>
        <w:sz w:val="22"/>
      </w:rPr>
      <w:tblPr/>
      <w:tcPr>
        <w:shd w:val="clear" w:color="CBECFF" w:themeColor="accent1" w:themeTint="34" w:fill="CBECFF" w:themeFill="accent1" w:themeFillTint="34"/>
      </w:tcPr>
    </w:tblStylePr>
    <w:tblStylePr w:type="band2Horz">
      <w:rPr>
        <w:rFonts w:ascii="Arial" w:hAnsi="Arial"/>
        <w:color w:val="7FD0FF"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73F1E3" w:themeColor="accent2" w:themeTint="97"/>
        <w:right w:val="single" w:sz="4" w:space="0" w:color="73F1E3" w:themeColor="accent2" w:themeTint="97"/>
        <w:insideH w:val="single" w:sz="4" w:space="0" w:color="73F1E3" w:themeColor="accent2" w:themeTint="97"/>
        <w:insideV w:val="single" w:sz="4" w:space="0" w:color="73F1E3" w:themeColor="accent2" w:themeTint="97"/>
      </w:tblBorders>
      <w:tblCellMar>
        <w:top w:w="0" w:type="dxa"/>
        <w:left w:w="0" w:type="dxa"/>
        <w:bottom w:w="0" w:type="dxa"/>
        <w:right w:w="0" w:type="dxa"/>
      </w:tblCellMar>
    </w:tblPr>
    <w:tblStylePr w:type="firstRow">
      <w:rPr>
        <w:rFonts w:ascii="Arial" w:hAnsi="Arial"/>
        <w:b/>
        <w:color w:val="73F1E3" w:themeColor="accent2" w:themeTint="97" w:themeShade="95"/>
        <w:sz w:val="22"/>
      </w:rPr>
      <w:tblPr/>
      <w:tcPr>
        <w:tcBorders>
          <w:top w:val="none" w:sz="4" w:space="0" w:color="000000"/>
          <w:left w:val="none" w:sz="4" w:space="0" w:color="000000"/>
          <w:bottom w:val="single" w:sz="4" w:space="0" w:color="73F1E3" w:themeColor="accent2" w:themeTint="97"/>
          <w:right w:val="none" w:sz="4" w:space="0" w:color="000000"/>
        </w:tcBorders>
        <w:shd w:val="clear" w:color="FFFFFF" w:themeColor="light1" w:fill="FFFFFF" w:themeFill="light1"/>
      </w:tcPr>
    </w:tblStylePr>
    <w:tblStylePr w:type="lastRow">
      <w:rPr>
        <w:rFonts w:ascii="Arial" w:hAnsi="Arial"/>
        <w:b/>
        <w:color w:val="73F1E3" w:themeColor="accent2" w:themeTint="97" w:themeShade="95"/>
        <w:sz w:val="22"/>
      </w:rPr>
      <w:tblPr/>
      <w:tcPr>
        <w:tcBorders>
          <w:top w:val="single" w:sz="4" w:space="0" w:color="73F1E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3F1E3" w:themeColor="accent2" w:themeTint="97" w:themeShade="95"/>
        <w:sz w:val="22"/>
      </w:rPr>
      <w:tblPr/>
      <w:tcPr>
        <w:tcBorders>
          <w:top w:val="none" w:sz="4" w:space="0" w:color="000000"/>
          <w:left w:val="none" w:sz="4" w:space="0" w:color="000000"/>
          <w:bottom w:val="none" w:sz="4" w:space="0" w:color="000000"/>
          <w:right w:val="single" w:sz="4" w:space="0" w:color="73F1E3" w:themeColor="accent2" w:themeTint="97"/>
        </w:tcBorders>
        <w:shd w:val="clear" w:color="FFFFFF" w:fill="auto"/>
      </w:tcPr>
    </w:tblStylePr>
    <w:tblStylePr w:type="lastCol">
      <w:rPr>
        <w:rFonts w:ascii="Arial" w:hAnsi="Arial"/>
        <w:i/>
        <w:color w:val="73F1E3" w:themeColor="accent2" w:themeTint="97" w:themeShade="95"/>
        <w:sz w:val="22"/>
      </w:rPr>
      <w:tblPr/>
      <w:tcPr>
        <w:tcBorders>
          <w:top w:val="none" w:sz="4" w:space="0" w:color="000000"/>
          <w:left w:val="single" w:sz="4" w:space="0" w:color="73F1E3" w:themeColor="accent2" w:themeTint="97"/>
          <w:bottom w:val="none" w:sz="4" w:space="0" w:color="000000"/>
          <w:right w:val="none" w:sz="4" w:space="0" w:color="000000"/>
        </w:tcBorders>
        <w:shd w:val="clear" w:color="FFFFFF" w:fill="auto"/>
      </w:tcPr>
    </w:tblStylePr>
    <w:tblStylePr w:type="band1Vert">
      <w:tblPr/>
      <w:tcPr>
        <w:shd w:val="clear" w:color="D0FAF5" w:themeColor="accent2" w:themeTint="32" w:fill="D0FAF5" w:themeFill="accent2" w:themeFillTint="32"/>
      </w:tcPr>
    </w:tblStylePr>
    <w:tblStylePr w:type="band1Horz">
      <w:rPr>
        <w:rFonts w:ascii="Arial" w:hAnsi="Arial"/>
        <w:color w:val="73F1E3" w:themeColor="accent2" w:themeTint="97" w:themeShade="95"/>
        <w:sz w:val="22"/>
      </w:rPr>
      <w:tblPr/>
      <w:tcPr>
        <w:shd w:val="clear" w:color="D0FAF5" w:themeColor="accent2" w:themeTint="32" w:fill="D0FAF5" w:themeFill="accent2" w:themeFillTint="32"/>
      </w:tcPr>
    </w:tblStylePr>
    <w:tblStylePr w:type="band2Horz">
      <w:rPr>
        <w:rFonts w:ascii="Arial" w:hAnsi="Arial"/>
        <w:color w:val="73F1E3"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60D836" w:themeColor="accent3" w:themeTint="FE"/>
        <w:right w:val="single" w:sz="4" w:space="0" w:color="60D836" w:themeColor="accent3" w:themeTint="FE"/>
        <w:insideH w:val="single" w:sz="4" w:space="0" w:color="60D836" w:themeColor="accent3" w:themeTint="FE"/>
        <w:insideV w:val="single" w:sz="4" w:space="0" w:color="60D836" w:themeColor="accent3" w:themeTint="FE"/>
      </w:tblBorders>
      <w:tblCellMar>
        <w:top w:w="0" w:type="dxa"/>
        <w:left w:w="0" w:type="dxa"/>
        <w:bottom w:w="0" w:type="dxa"/>
        <w:right w:w="0" w:type="dxa"/>
      </w:tblCellMar>
    </w:tblPr>
    <w:tblStylePr w:type="firstRow">
      <w:rPr>
        <w:rFonts w:ascii="Arial" w:hAnsi="Arial"/>
        <w:b/>
        <w:color w:val="60D836" w:themeColor="accent3" w:themeTint="FE" w:themeShade="95"/>
        <w:sz w:val="22"/>
      </w:rPr>
      <w:tblPr/>
      <w:tcPr>
        <w:tcBorders>
          <w:top w:val="none" w:sz="4" w:space="0" w:color="000000"/>
          <w:left w:val="none" w:sz="4" w:space="0" w:color="000000"/>
          <w:bottom w:val="single" w:sz="4" w:space="0" w:color="60D836" w:themeColor="accent3" w:themeTint="FE"/>
          <w:right w:val="none" w:sz="4" w:space="0" w:color="000000"/>
        </w:tcBorders>
        <w:shd w:val="clear" w:color="FFFFFF" w:themeColor="light1" w:fill="FFFFFF" w:themeFill="light1"/>
      </w:tcPr>
    </w:tblStylePr>
    <w:tblStylePr w:type="lastRow">
      <w:rPr>
        <w:rFonts w:ascii="Arial" w:hAnsi="Arial"/>
        <w:b/>
        <w:color w:val="60D836" w:themeColor="accent3" w:themeTint="FE" w:themeShade="95"/>
        <w:sz w:val="22"/>
      </w:rPr>
      <w:tblPr/>
      <w:tcPr>
        <w:tcBorders>
          <w:top w:val="single" w:sz="4" w:space="0" w:color="60D836"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0D836" w:themeColor="accent3" w:themeTint="FE" w:themeShade="95"/>
        <w:sz w:val="22"/>
      </w:rPr>
      <w:tblPr/>
      <w:tcPr>
        <w:tcBorders>
          <w:top w:val="none" w:sz="4" w:space="0" w:color="000000"/>
          <w:left w:val="none" w:sz="4" w:space="0" w:color="000000"/>
          <w:bottom w:val="none" w:sz="4" w:space="0" w:color="000000"/>
          <w:right w:val="single" w:sz="4" w:space="0" w:color="60D836" w:themeColor="accent3" w:themeTint="FE"/>
        </w:tcBorders>
        <w:shd w:val="clear" w:color="FFFFFF" w:fill="auto"/>
      </w:tcPr>
    </w:tblStylePr>
    <w:tblStylePr w:type="lastCol">
      <w:rPr>
        <w:rFonts w:ascii="Arial" w:hAnsi="Arial"/>
        <w:i/>
        <w:color w:val="60D836" w:themeColor="accent3" w:themeTint="FE" w:themeShade="95"/>
        <w:sz w:val="22"/>
      </w:rPr>
      <w:tblPr/>
      <w:tcPr>
        <w:tcBorders>
          <w:top w:val="none" w:sz="4" w:space="0" w:color="000000"/>
          <w:left w:val="single" w:sz="4" w:space="0" w:color="60D836" w:themeColor="accent3" w:themeTint="FE"/>
          <w:bottom w:val="none" w:sz="4" w:space="0" w:color="000000"/>
          <w:right w:val="none" w:sz="4" w:space="0" w:color="000000"/>
        </w:tcBorders>
        <w:shd w:val="clear" w:color="FFFFFF" w:fill="auto"/>
      </w:tcPr>
    </w:tblStylePr>
    <w:tblStylePr w:type="band1Vert">
      <w:tblPr/>
      <w:tcPr>
        <w:shd w:val="clear" w:color="DEF7D5" w:themeColor="accent3" w:themeTint="34" w:fill="DEF7D5" w:themeFill="accent3" w:themeFillTint="34"/>
      </w:tcPr>
    </w:tblStylePr>
    <w:tblStylePr w:type="band1Horz">
      <w:rPr>
        <w:rFonts w:ascii="Arial" w:hAnsi="Arial"/>
        <w:color w:val="60D836" w:themeColor="accent3" w:themeTint="FE" w:themeShade="95"/>
        <w:sz w:val="22"/>
      </w:rPr>
      <w:tblPr/>
      <w:tcPr>
        <w:shd w:val="clear" w:color="DEF7D5" w:themeColor="accent3" w:themeTint="34" w:fill="DEF7D5" w:themeFill="accent3" w:themeFillTint="34"/>
      </w:tcPr>
    </w:tblStylePr>
    <w:tblStylePr w:type="band2Horz">
      <w:rPr>
        <w:rFonts w:ascii="Arial" w:hAnsi="Arial"/>
        <w:color w:val="60D836"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FFE783" w:themeColor="accent4" w:themeTint="9A"/>
        <w:right w:val="single" w:sz="4" w:space="0" w:color="FFE783" w:themeColor="accent4" w:themeTint="9A"/>
        <w:insideH w:val="single" w:sz="4" w:space="0" w:color="FFE783" w:themeColor="accent4" w:themeTint="9A"/>
        <w:insideV w:val="single" w:sz="4" w:space="0" w:color="FFE783" w:themeColor="accent4" w:themeTint="9A"/>
      </w:tblBorders>
      <w:tblCellMar>
        <w:top w:w="0" w:type="dxa"/>
        <w:left w:w="0" w:type="dxa"/>
        <w:bottom w:w="0" w:type="dxa"/>
        <w:right w:w="0" w:type="dxa"/>
      </w:tblCellMar>
    </w:tblPr>
    <w:tblStylePr w:type="firstRow">
      <w:rPr>
        <w:rFonts w:ascii="Arial" w:hAnsi="Arial"/>
        <w:b/>
        <w:color w:val="FFE783" w:themeColor="accent4" w:themeTint="9A" w:themeShade="95"/>
        <w:sz w:val="22"/>
      </w:rPr>
      <w:tblPr/>
      <w:tcPr>
        <w:tcBorders>
          <w:top w:val="none" w:sz="4" w:space="0" w:color="000000"/>
          <w:left w:val="none" w:sz="4" w:space="0" w:color="000000"/>
          <w:bottom w:val="single" w:sz="4" w:space="0" w:color="FFE783" w:themeColor="accent4" w:themeTint="9A"/>
          <w:right w:val="none" w:sz="4" w:space="0" w:color="000000"/>
        </w:tcBorders>
        <w:shd w:val="clear" w:color="FFFFFF" w:themeColor="light1" w:fill="FFFFFF" w:themeFill="light1"/>
      </w:tcPr>
    </w:tblStylePr>
    <w:tblStylePr w:type="lastRow">
      <w:rPr>
        <w:rFonts w:ascii="Arial" w:hAnsi="Arial"/>
        <w:b/>
        <w:color w:val="FFE783" w:themeColor="accent4" w:themeTint="9A" w:themeShade="95"/>
        <w:sz w:val="22"/>
      </w:rPr>
      <w:tblPr/>
      <w:tcPr>
        <w:tcBorders>
          <w:top w:val="single" w:sz="4" w:space="0" w:color="FFE78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E783" w:themeColor="accent4" w:themeTint="9A" w:themeShade="95"/>
        <w:sz w:val="22"/>
      </w:rPr>
      <w:tblPr/>
      <w:tcPr>
        <w:tcBorders>
          <w:top w:val="none" w:sz="4" w:space="0" w:color="000000"/>
          <w:left w:val="none" w:sz="4" w:space="0" w:color="000000"/>
          <w:bottom w:val="none" w:sz="4" w:space="0" w:color="000000"/>
          <w:right w:val="single" w:sz="4" w:space="0" w:color="FFE783" w:themeColor="accent4" w:themeTint="9A"/>
        </w:tcBorders>
        <w:shd w:val="clear" w:color="FFFFFF" w:fill="auto"/>
      </w:tcPr>
    </w:tblStylePr>
    <w:tblStylePr w:type="lastCol">
      <w:rPr>
        <w:rFonts w:ascii="Arial" w:hAnsi="Arial"/>
        <w:i/>
        <w:color w:val="FFE783" w:themeColor="accent4" w:themeTint="9A" w:themeShade="95"/>
        <w:sz w:val="22"/>
      </w:rPr>
      <w:tblPr/>
      <w:tcPr>
        <w:tcBorders>
          <w:top w:val="none" w:sz="4" w:space="0" w:color="000000"/>
          <w:left w:val="single" w:sz="4" w:space="0" w:color="FFE783" w:themeColor="accent4" w:themeTint="9A"/>
          <w:bottom w:val="none" w:sz="4" w:space="0" w:color="000000"/>
          <w:right w:val="none" w:sz="4" w:space="0" w:color="000000"/>
        </w:tcBorders>
        <w:shd w:val="clear" w:color="FFFFFF" w:fill="auto"/>
      </w:tcPr>
    </w:tblStylePr>
    <w:tblStylePr w:type="band1Vert">
      <w:tblPr/>
      <w:tcPr>
        <w:shd w:val="clear" w:color="FFF7D5" w:themeColor="accent4" w:themeTint="34" w:fill="FFF7D5" w:themeFill="accent4" w:themeFillTint="34"/>
      </w:tcPr>
    </w:tblStylePr>
    <w:tblStylePr w:type="band1Horz">
      <w:rPr>
        <w:rFonts w:ascii="Arial" w:hAnsi="Arial"/>
        <w:color w:val="FFE783" w:themeColor="accent4" w:themeTint="9A" w:themeShade="95"/>
        <w:sz w:val="22"/>
      </w:rPr>
      <w:tblPr/>
      <w:tcPr>
        <w:shd w:val="clear" w:color="FFF7D5" w:themeColor="accent4" w:themeTint="34" w:fill="FFF7D5" w:themeFill="accent4" w:themeFillTint="34"/>
      </w:tcPr>
    </w:tblStylePr>
    <w:tblStylePr w:type="band2Horz">
      <w:rPr>
        <w:rFonts w:ascii="Arial" w:hAnsi="Arial"/>
        <w:color w:val="FFE783"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FFA79B" w:themeColor="accent5" w:themeTint="90"/>
        <w:right w:val="single" w:sz="4" w:space="0" w:color="FFA79B" w:themeColor="accent5" w:themeTint="90"/>
        <w:insideH w:val="single" w:sz="4" w:space="0" w:color="FFA79B" w:themeColor="accent5" w:themeTint="90"/>
        <w:insideV w:val="single" w:sz="4" w:space="0" w:color="FFA79B" w:themeColor="accent5" w:themeTint="90"/>
      </w:tblBorders>
      <w:tblCellMar>
        <w:top w:w="0" w:type="dxa"/>
        <w:left w:w="0" w:type="dxa"/>
        <w:bottom w:w="0" w:type="dxa"/>
        <w:right w:w="0" w:type="dxa"/>
      </w:tblCellMar>
    </w:tblPr>
    <w:tblStylePr w:type="firstRow">
      <w:rPr>
        <w:rFonts w:ascii="Arial" w:hAnsi="Arial"/>
        <w:b/>
        <w:color w:val="C21700" w:themeColor="accent5" w:themeShade="95"/>
        <w:sz w:val="22"/>
      </w:rPr>
      <w:tblPr/>
      <w:tcPr>
        <w:tcBorders>
          <w:top w:val="none" w:sz="4" w:space="0" w:color="000000"/>
          <w:left w:val="none" w:sz="4" w:space="0" w:color="000000"/>
          <w:bottom w:val="single" w:sz="4" w:space="0" w:color="FFA79B" w:themeColor="accent5" w:themeTint="90"/>
          <w:right w:val="none" w:sz="4" w:space="0" w:color="000000"/>
        </w:tcBorders>
        <w:shd w:val="clear" w:color="FFFFFF" w:themeColor="light1" w:fill="FFFFFF" w:themeFill="light1"/>
      </w:tcPr>
    </w:tblStylePr>
    <w:tblStylePr w:type="lastRow">
      <w:rPr>
        <w:rFonts w:ascii="Arial" w:hAnsi="Arial"/>
        <w:b/>
        <w:color w:val="C21700" w:themeColor="accent5" w:themeShade="95"/>
        <w:sz w:val="22"/>
      </w:rPr>
      <w:tblPr/>
      <w:tcPr>
        <w:tcBorders>
          <w:top w:val="single" w:sz="4" w:space="0" w:color="FFA79B"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21700" w:themeColor="accent5" w:themeShade="95"/>
        <w:sz w:val="22"/>
      </w:rPr>
      <w:tblPr/>
      <w:tcPr>
        <w:tcBorders>
          <w:top w:val="none" w:sz="4" w:space="0" w:color="000000"/>
          <w:left w:val="none" w:sz="4" w:space="0" w:color="000000"/>
          <w:bottom w:val="none" w:sz="4" w:space="0" w:color="000000"/>
          <w:right w:val="single" w:sz="4" w:space="0" w:color="FFA79B" w:themeColor="accent5" w:themeTint="90"/>
        </w:tcBorders>
        <w:shd w:val="clear" w:color="FFFFFF" w:fill="auto"/>
      </w:tcPr>
    </w:tblStylePr>
    <w:tblStylePr w:type="lastCol">
      <w:rPr>
        <w:rFonts w:ascii="Arial" w:hAnsi="Arial"/>
        <w:i/>
        <w:color w:val="C21700" w:themeColor="accent5" w:themeShade="95"/>
        <w:sz w:val="22"/>
      </w:rPr>
      <w:tblPr/>
      <w:tcPr>
        <w:tcBorders>
          <w:top w:val="none" w:sz="4" w:space="0" w:color="000000"/>
          <w:left w:val="single" w:sz="4" w:space="0" w:color="FFA79B" w:themeColor="accent5" w:themeTint="90"/>
          <w:bottom w:val="none" w:sz="4" w:space="0" w:color="000000"/>
          <w:right w:val="none" w:sz="4" w:space="0" w:color="000000"/>
        </w:tcBorders>
        <w:shd w:val="clear" w:color="FFFFFF" w:fill="auto"/>
      </w:tcPr>
    </w:tblStylePr>
    <w:tblStylePr w:type="band1Vert">
      <w:tblPr/>
      <w:tcPr>
        <w:shd w:val="clear" w:color="FFDFDA" w:themeColor="accent5" w:themeTint="34" w:fill="FFDFDA" w:themeFill="accent5" w:themeFillTint="34"/>
      </w:tcPr>
    </w:tblStylePr>
    <w:tblStylePr w:type="band1Horz">
      <w:rPr>
        <w:rFonts w:ascii="Arial" w:hAnsi="Arial"/>
        <w:color w:val="C21700" w:themeColor="accent5" w:themeShade="95"/>
        <w:sz w:val="22"/>
      </w:rPr>
      <w:tblPr/>
      <w:tcPr>
        <w:shd w:val="clear" w:color="FFDFDA" w:themeColor="accent5" w:themeTint="34" w:fill="FFDFDA" w:themeFill="accent5" w:themeFillTint="34"/>
      </w:tcPr>
    </w:tblStylePr>
    <w:tblStylePr w:type="band2Horz">
      <w:rPr>
        <w:rFonts w:ascii="Arial" w:hAnsi="Arial"/>
        <w:color w:val="C21700"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F94C9" w:themeColor="accent6" w:themeTint="90"/>
        <w:right w:val="single" w:sz="4" w:space="0" w:color="FF94C9" w:themeColor="accent6" w:themeTint="90"/>
        <w:insideH w:val="single" w:sz="4" w:space="0" w:color="FF94C9" w:themeColor="accent6" w:themeTint="90"/>
        <w:insideV w:val="single" w:sz="4" w:space="0" w:color="FF94C9" w:themeColor="accent6" w:themeTint="90"/>
      </w:tblBorders>
      <w:tblCellMar>
        <w:top w:w="0" w:type="dxa"/>
        <w:left w:w="0" w:type="dxa"/>
        <w:bottom w:w="0" w:type="dxa"/>
        <w:right w:w="0" w:type="dxa"/>
      </w:tblCellMar>
    </w:tblPr>
    <w:tblStylePr w:type="firstRow">
      <w:rPr>
        <w:rFonts w:ascii="Arial" w:hAnsi="Arial"/>
        <w:b/>
        <w:color w:val="BB005E" w:themeColor="accent6" w:themeShade="95"/>
        <w:sz w:val="22"/>
      </w:rPr>
      <w:tblPr/>
      <w:tcPr>
        <w:tcBorders>
          <w:top w:val="none" w:sz="4" w:space="0" w:color="000000"/>
          <w:left w:val="none" w:sz="4" w:space="0" w:color="000000"/>
          <w:bottom w:val="single" w:sz="4" w:space="0" w:color="FF94C9" w:themeColor="accent6" w:themeTint="90"/>
          <w:right w:val="none" w:sz="4" w:space="0" w:color="000000"/>
        </w:tcBorders>
        <w:shd w:val="clear" w:color="FFFFFF" w:themeColor="light1" w:fill="FFFFFF" w:themeFill="light1"/>
      </w:tcPr>
    </w:tblStylePr>
    <w:tblStylePr w:type="lastRow">
      <w:rPr>
        <w:rFonts w:ascii="Arial" w:hAnsi="Arial"/>
        <w:b/>
        <w:color w:val="BB005E" w:themeColor="accent6" w:themeShade="95"/>
        <w:sz w:val="22"/>
      </w:rPr>
      <w:tblPr/>
      <w:tcPr>
        <w:tcBorders>
          <w:top w:val="single" w:sz="4" w:space="0" w:color="FF94C9"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B005E" w:themeColor="accent6" w:themeShade="95"/>
        <w:sz w:val="22"/>
      </w:rPr>
      <w:tblPr/>
      <w:tcPr>
        <w:tcBorders>
          <w:top w:val="none" w:sz="4" w:space="0" w:color="000000"/>
          <w:left w:val="none" w:sz="4" w:space="0" w:color="000000"/>
          <w:bottom w:val="none" w:sz="4" w:space="0" w:color="000000"/>
          <w:right w:val="single" w:sz="4" w:space="0" w:color="FF94C9" w:themeColor="accent6" w:themeTint="90"/>
        </w:tcBorders>
        <w:shd w:val="clear" w:color="FFFFFF" w:fill="auto"/>
      </w:tcPr>
    </w:tblStylePr>
    <w:tblStylePr w:type="lastCol">
      <w:rPr>
        <w:rFonts w:ascii="Arial" w:hAnsi="Arial"/>
        <w:i/>
        <w:color w:val="BB005E" w:themeColor="accent6" w:themeShade="95"/>
        <w:sz w:val="22"/>
      </w:rPr>
      <w:tblPr/>
      <w:tcPr>
        <w:tcBorders>
          <w:top w:val="none" w:sz="4" w:space="0" w:color="000000"/>
          <w:left w:val="single" w:sz="4" w:space="0" w:color="FF94C9" w:themeColor="accent6" w:themeTint="90"/>
          <w:bottom w:val="none" w:sz="4" w:space="0" w:color="000000"/>
          <w:right w:val="none" w:sz="4" w:space="0" w:color="000000"/>
        </w:tcBorders>
        <w:shd w:val="clear" w:color="FFFFFF" w:fill="auto"/>
      </w:tcPr>
    </w:tblStylePr>
    <w:tblStylePr w:type="band1Vert">
      <w:tblPr/>
      <w:tcPr>
        <w:shd w:val="clear" w:color="FFD8EB" w:themeColor="accent6" w:themeTint="34" w:fill="FFD8EB" w:themeFill="accent6" w:themeFillTint="34"/>
      </w:tcPr>
    </w:tblStylePr>
    <w:tblStylePr w:type="band1Horz">
      <w:rPr>
        <w:rFonts w:ascii="Arial" w:hAnsi="Arial"/>
        <w:color w:val="BB005E" w:themeColor="accent6" w:themeShade="95"/>
        <w:sz w:val="22"/>
      </w:rPr>
      <w:tblPr/>
      <w:tcPr>
        <w:shd w:val="clear" w:color="FFD8EB" w:themeColor="accent6" w:themeTint="34" w:fill="FFD8EB" w:themeFill="accent6" w:themeFillTint="34"/>
      </w:tcPr>
    </w:tblStylePr>
    <w:tblStylePr w:type="band2Horz">
      <w:rPr>
        <w:rFonts w:ascii="Arial" w:hAnsi="Arial"/>
        <w:color w:val="BB005E"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A2FF" w:themeColor="accent1"/>
          <w:right w:val="none" w:sz="4" w:space="0" w:color="000000"/>
        </w:tcBorders>
      </w:tcPr>
    </w:tblStylePr>
    <w:tblStylePr w:type="lastRow">
      <w:rPr>
        <w:b/>
        <w:color w:val="404040"/>
      </w:rPr>
      <w:tblPr/>
      <w:tcPr>
        <w:tcBorders>
          <w:top w:val="single" w:sz="4" w:space="0" w:color="00A2F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E7FF" w:themeColor="accent1" w:themeTint="40" w:fill="BFE7FF" w:themeFill="accent1" w:themeFillTint="40"/>
      </w:tcPr>
    </w:tblStylePr>
    <w:tblStylePr w:type="band1Horz">
      <w:tblPr/>
      <w:tcPr>
        <w:shd w:val="clear" w:color="BFE7FF" w:themeColor="accent1" w:themeTint="40" w:fill="BFE7FF"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16E7CF" w:themeColor="accent2"/>
          <w:right w:val="none" w:sz="4" w:space="0" w:color="000000"/>
        </w:tcBorders>
      </w:tcPr>
    </w:tblStylePr>
    <w:tblStylePr w:type="lastRow">
      <w:rPr>
        <w:b/>
        <w:color w:val="404040"/>
      </w:rPr>
      <w:tblPr/>
      <w:tcPr>
        <w:tcBorders>
          <w:top w:val="single" w:sz="4" w:space="0" w:color="16E7C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3F9F3" w:themeColor="accent2" w:themeTint="40" w:fill="C3F9F3" w:themeFill="accent2" w:themeFillTint="40"/>
      </w:tcPr>
    </w:tblStylePr>
    <w:tblStylePr w:type="band1Horz">
      <w:tblPr/>
      <w:tcPr>
        <w:shd w:val="clear" w:color="C3F9F3" w:themeColor="accent2" w:themeTint="40" w:fill="C3F9F3"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61D836" w:themeColor="accent3"/>
          <w:right w:val="none" w:sz="4" w:space="0" w:color="000000"/>
        </w:tcBorders>
      </w:tcPr>
    </w:tblStylePr>
    <w:tblStylePr w:type="lastRow">
      <w:rPr>
        <w:b/>
        <w:color w:val="404040"/>
      </w:rPr>
      <w:tblPr/>
      <w:tcPr>
        <w:tcBorders>
          <w:top w:val="single" w:sz="4" w:space="0" w:color="61D836"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7F5CC" w:themeColor="accent3" w:themeTint="40" w:fill="D7F5CC" w:themeFill="accent3" w:themeFillTint="40"/>
      </w:tcPr>
    </w:tblStylePr>
    <w:tblStylePr w:type="band1Horz">
      <w:tblPr/>
      <w:tcPr>
        <w:shd w:val="clear" w:color="D7F5CC" w:themeColor="accent3" w:themeTint="40" w:fill="D7F5CC"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FD932" w:themeColor="accent4"/>
          <w:right w:val="none" w:sz="4" w:space="0" w:color="000000"/>
        </w:tcBorders>
      </w:tcPr>
    </w:tblStylePr>
    <w:tblStylePr w:type="lastRow">
      <w:rPr>
        <w:b/>
        <w:color w:val="404040"/>
      </w:rPr>
      <w:tblPr/>
      <w:tcPr>
        <w:tcBorders>
          <w:top w:val="single" w:sz="4" w:space="0" w:color="FFD93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5CB" w:themeColor="accent4" w:themeTint="40" w:fill="FFF5CB" w:themeFill="accent4" w:themeFillTint="40"/>
      </w:tcPr>
    </w:tblStylePr>
    <w:tblStylePr w:type="band1Horz">
      <w:tblPr/>
      <w:tcPr>
        <w:shd w:val="clear" w:color="FFF5CB" w:themeColor="accent4" w:themeTint="40" w:fill="FFF5CB"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F644E" w:themeColor="accent5"/>
          <w:right w:val="none" w:sz="4" w:space="0" w:color="000000"/>
        </w:tcBorders>
      </w:tcPr>
    </w:tblStylePr>
    <w:tblStylePr w:type="lastRow">
      <w:rPr>
        <w:b/>
        <w:color w:val="404040"/>
      </w:rPr>
      <w:tblPr/>
      <w:tcPr>
        <w:tcBorders>
          <w:top w:val="single" w:sz="4" w:space="0" w:color="FF644E"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D7D2" w:themeColor="accent5" w:themeTint="40" w:fill="FFD7D2" w:themeFill="accent5" w:themeFillTint="40"/>
      </w:tcPr>
    </w:tblStylePr>
    <w:tblStylePr w:type="band1Horz">
      <w:tblPr/>
      <w:tcPr>
        <w:shd w:val="clear" w:color="FFD7D2" w:themeColor="accent5" w:themeTint="40" w:fill="FFD7D2"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F42A1" w:themeColor="accent6"/>
          <w:right w:val="none" w:sz="4" w:space="0" w:color="000000"/>
        </w:tcBorders>
      </w:tcPr>
    </w:tblStylePr>
    <w:tblStylePr w:type="lastRow">
      <w:rPr>
        <w:b/>
        <w:color w:val="404040"/>
      </w:rPr>
      <w:tblPr/>
      <w:tcPr>
        <w:tcBorders>
          <w:top w:val="single" w:sz="4" w:space="0" w:color="FF42A1"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CFE7" w:themeColor="accent6" w:themeTint="40" w:fill="FFCFE7" w:themeFill="accent6" w:themeFillTint="40"/>
      </w:tcPr>
    </w:tblStylePr>
    <w:tblStylePr w:type="band1Horz">
      <w:tblPr/>
      <w:tcPr>
        <w:shd w:val="clear" w:color="FFCFE7" w:themeColor="accent6" w:themeTint="40" w:fill="FFCFE7"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6FCAFF" w:themeColor="accent1" w:themeTint="90"/>
        <w:bottom w:val="single" w:sz="4" w:space="0" w:color="6FCAFF" w:themeColor="accent1" w:themeTint="90"/>
        <w:insideH w:val="single" w:sz="4" w:space="0" w:color="6FCAFF"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CAFF" w:themeColor="accent1" w:themeTint="90"/>
          <w:left w:val="none" w:sz="4" w:space="0" w:color="000000"/>
          <w:bottom w:val="single" w:sz="4" w:space="0" w:color="6FCAFF" w:themeColor="accent1" w:themeTint="90"/>
          <w:right w:val="none" w:sz="4" w:space="0" w:color="000000"/>
        </w:tcBorders>
      </w:tcPr>
    </w:tblStylePr>
    <w:tblStylePr w:type="lastRow">
      <w:rPr>
        <w:rFonts w:ascii="Arial" w:hAnsi="Arial"/>
        <w:b/>
        <w:color w:val="404040"/>
        <w:sz w:val="22"/>
      </w:rPr>
      <w:tblPr/>
      <w:tcPr>
        <w:tcBorders>
          <w:top w:val="single" w:sz="4" w:space="0" w:color="6FCAFF" w:themeColor="accent1" w:themeTint="90"/>
          <w:left w:val="none" w:sz="4" w:space="0" w:color="000000"/>
          <w:bottom w:val="single" w:sz="4" w:space="0" w:color="6FCAFF"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E7FF" w:themeColor="accent1" w:themeTint="40" w:fill="BFE7FF" w:themeFill="accent1" w:themeFillTint="40"/>
      </w:tcPr>
    </w:tblStylePr>
    <w:tblStylePr w:type="band1Horz">
      <w:rPr>
        <w:rFonts w:ascii="Arial" w:hAnsi="Arial"/>
        <w:color w:val="404040"/>
        <w:sz w:val="22"/>
      </w:rPr>
      <w:tblPr/>
      <w:tcPr>
        <w:shd w:val="clear" w:color="BFE7FF" w:themeColor="accent1" w:themeTint="40" w:fill="BFE7FF"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7AF2E4" w:themeColor="accent2" w:themeTint="90"/>
        <w:bottom w:val="single" w:sz="4" w:space="0" w:color="7AF2E4" w:themeColor="accent2" w:themeTint="90"/>
        <w:insideH w:val="single" w:sz="4" w:space="0" w:color="7AF2E4"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7AF2E4" w:themeColor="accent2" w:themeTint="90"/>
          <w:left w:val="none" w:sz="4" w:space="0" w:color="000000"/>
          <w:bottom w:val="single" w:sz="4" w:space="0" w:color="7AF2E4" w:themeColor="accent2" w:themeTint="90"/>
          <w:right w:val="none" w:sz="4" w:space="0" w:color="000000"/>
        </w:tcBorders>
      </w:tcPr>
    </w:tblStylePr>
    <w:tblStylePr w:type="lastRow">
      <w:rPr>
        <w:rFonts w:ascii="Arial" w:hAnsi="Arial"/>
        <w:b/>
        <w:color w:val="404040"/>
        <w:sz w:val="22"/>
      </w:rPr>
      <w:tblPr/>
      <w:tcPr>
        <w:tcBorders>
          <w:top w:val="single" w:sz="4" w:space="0" w:color="7AF2E4" w:themeColor="accent2" w:themeTint="90"/>
          <w:left w:val="none" w:sz="4" w:space="0" w:color="000000"/>
          <w:bottom w:val="single" w:sz="4" w:space="0" w:color="7AF2E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3F9F3" w:themeColor="accent2" w:themeTint="40" w:fill="C3F9F3" w:themeFill="accent2" w:themeFillTint="40"/>
      </w:tcPr>
    </w:tblStylePr>
    <w:tblStylePr w:type="band1Horz">
      <w:rPr>
        <w:rFonts w:ascii="Arial" w:hAnsi="Arial"/>
        <w:color w:val="404040"/>
        <w:sz w:val="22"/>
      </w:rPr>
      <w:tblPr/>
      <w:tcPr>
        <w:shd w:val="clear" w:color="C3F9F3" w:themeColor="accent2" w:themeTint="40" w:fill="C3F9F3"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A5E98D" w:themeColor="accent3" w:themeTint="90"/>
        <w:bottom w:val="single" w:sz="4" w:space="0" w:color="A5E98D" w:themeColor="accent3" w:themeTint="90"/>
        <w:insideH w:val="single" w:sz="4" w:space="0" w:color="A5E98D"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A5E98D" w:themeColor="accent3" w:themeTint="90"/>
          <w:left w:val="none" w:sz="4" w:space="0" w:color="000000"/>
          <w:bottom w:val="single" w:sz="4" w:space="0" w:color="A5E98D" w:themeColor="accent3" w:themeTint="90"/>
          <w:right w:val="none" w:sz="4" w:space="0" w:color="000000"/>
        </w:tcBorders>
      </w:tcPr>
    </w:tblStylePr>
    <w:tblStylePr w:type="lastRow">
      <w:rPr>
        <w:rFonts w:ascii="Arial" w:hAnsi="Arial"/>
        <w:b/>
        <w:color w:val="404040"/>
        <w:sz w:val="22"/>
      </w:rPr>
      <w:tblPr/>
      <w:tcPr>
        <w:tcBorders>
          <w:top w:val="single" w:sz="4" w:space="0" w:color="A5E98D" w:themeColor="accent3" w:themeTint="90"/>
          <w:left w:val="none" w:sz="4" w:space="0" w:color="000000"/>
          <w:bottom w:val="single" w:sz="4" w:space="0" w:color="A5E98D"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7F5CC" w:themeColor="accent3" w:themeTint="40" w:fill="D7F5CC" w:themeFill="accent3" w:themeFillTint="40"/>
      </w:tcPr>
    </w:tblStylePr>
    <w:tblStylePr w:type="band1Horz">
      <w:rPr>
        <w:rFonts w:ascii="Arial" w:hAnsi="Arial"/>
        <w:color w:val="404040"/>
        <w:sz w:val="22"/>
      </w:rPr>
      <w:tblPr/>
      <w:tcPr>
        <w:shd w:val="clear" w:color="D7F5CC" w:themeColor="accent3" w:themeTint="40" w:fill="D7F5CC"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FFE98B" w:themeColor="accent4" w:themeTint="90"/>
        <w:bottom w:val="single" w:sz="4" w:space="0" w:color="FFE98B" w:themeColor="accent4" w:themeTint="90"/>
        <w:insideH w:val="single" w:sz="4" w:space="0" w:color="FFE98B"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FE98B" w:themeColor="accent4" w:themeTint="90"/>
          <w:left w:val="none" w:sz="4" w:space="0" w:color="000000"/>
          <w:bottom w:val="single" w:sz="4" w:space="0" w:color="FFE98B" w:themeColor="accent4" w:themeTint="90"/>
          <w:right w:val="none" w:sz="4" w:space="0" w:color="000000"/>
        </w:tcBorders>
      </w:tcPr>
    </w:tblStylePr>
    <w:tblStylePr w:type="lastRow">
      <w:rPr>
        <w:rFonts w:ascii="Arial" w:hAnsi="Arial"/>
        <w:b/>
        <w:color w:val="404040"/>
        <w:sz w:val="22"/>
      </w:rPr>
      <w:tblPr/>
      <w:tcPr>
        <w:tcBorders>
          <w:top w:val="single" w:sz="4" w:space="0" w:color="FFE98B" w:themeColor="accent4" w:themeTint="90"/>
          <w:left w:val="none" w:sz="4" w:space="0" w:color="000000"/>
          <w:bottom w:val="single" w:sz="4" w:space="0" w:color="FFE98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5CB" w:themeColor="accent4" w:themeTint="40" w:fill="FFF5CB" w:themeFill="accent4" w:themeFillTint="40"/>
      </w:tcPr>
    </w:tblStylePr>
    <w:tblStylePr w:type="band1Horz">
      <w:rPr>
        <w:rFonts w:ascii="Arial" w:hAnsi="Arial"/>
        <w:color w:val="404040"/>
        <w:sz w:val="22"/>
      </w:rPr>
      <w:tblPr/>
      <w:tcPr>
        <w:shd w:val="clear" w:color="FFF5CB" w:themeColor="accent4" w:themeTint="40" w:fill="FFF5CB"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FFA79B" w:themeColor="accent5" w:themeTint="90"/>
        <w:bottom w:val="single" w:sz="4" w:space="0" w:color="FFA79B" w:themeColor="accent5" w:themeTint="90"/>
        <w:insideH w:val="single" w:sz="4" w:space="0" w:color="FFA79B"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FA79B" w:themeColor="accent5" w:themeTint="90"/>
          <w:left w:val="none" w:sz="4" w:space="0" w:color="000000"/>
          <w:bottom w:val="single" w:sz="4" w:space="0" w:color="FFA79B" w:themeColor="accent5" w:themeTint="90"/>
          <w:right w:val="none" w:sz="4" w:space="0" w:color="000000"/>
        </w:tcBorders>
      </w:tcPr>
    </w:tblStylePr>
    <w:tblStylePr w:type="lastRow">
      <w:rPr>
        <w:rFonts w:ascii="Arial" w:hAnsi="Arial"/>
        <w:b/>
        <w:color w:val="404040"/>
        <w:sz w:val="22"/>
      </w:rPr>
      <w:tblPr/>
      <w:tcPr>
        <w:tcBorders>
          <w:top w:val="single" w:sz="4" w:space="0" w:color="FFA79B" w:themeColor="accent5" w:themeTint="90"/>
          <w:left w:val="none" w:sz="4" w:space="0" w:color="000000"/>
          <w:bottom w:val="single" w:sz="4" w:space="0" w:color="FFA79B"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D7D2" w:themeColor="accent5" w:themeTint="40" w:fill="FFD7D2" w:themeFill="accent5" w:themeFillTint="40"/>
      </w:tcPr>
    </w:tblStylePr>
    <w:tblStylePr w:type="band1Horz">
      <w:rPr>
        <w:rFonts w:ascii="Arial" w:hAnsi="Arial"/>
        <w:color w:val="404040"/>
        <w:sz w:val="22"/>
      </w:rPr>
      <w:tblPr/>
      <w:tcPr>
        <w:shd w:val="clear" w:color="FFD7D2" w:themeColor="accent5" w:themeTint="40" w:fill="FFD7D2"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F94C9" w:themeColor="accent6" w:themeTint="90"/>
        <w:bottom w:val="single" w:sz="4" w:space="0" w:color="FF94C9" w:themeColor="accent6" w:themeTint="90"/>
        <w:insideH w:val="single" w:sz="4" w:space="0" w:color="FF94C9"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F94C9" w:themeColor="accent6" w:themeTint="90"/>
          <w:left w:val="none" w:sz="4" w:space="0" w:color="000000"/>
          <w:bottom w:val="single" w:sz="4" w:space="0" w:color="FF94C9" w:themeColor="accent6" w:themeTint="90"/>
          <w:right w:val="none" w:sz="4" w:space="0" w:color="000000"/>
        </w:tcBorders>
      </w:tcPr>
    </w:tblStylePr>
    <w:tblStylePr w:type="lastRow">
      <w:rPr>
        <w:rFonts w:ascii="Arial" w:hAnsi="Arial"/>
        <w:b/>
        <w:color w:val="404040"/>
        <w:sz w:val="22"/>
      </w:rPr>
      <w:tblPr/>
      <w:tcPr>
        <w:tcBorders>
          <w:top w:val="single" w:sz="4" w:space="0" w:color="FF94C9" w:themeColor="accent6" w:themeTint="90"/>
          <w:left w:val="none" w:sz="4" w:space="0" w:color="000000"/>
          <w:bottom w:val="single" w:sz="4" w:space="0" w:color="FF94C9"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CFE7" w:themeColor="accent6" w:themeTint="40" w:fill="FFCFE7" w:themeFill="accent6" w:themeFillTint="40"/>
      </w:tcPr>
    </w:tblStylePr>
    <w:tblStylePr w:type="band1Horz">
      <w:rPr>
        <w:rFonts w:ascii="Arial" w:hAnsi="Arial"/>
        <w:color w:val="404040"/>
        <w:sz w:val="22"/>
      </w:rPr>
      <w:tblPr/>
      <w:tcPr>
        <w:shd w:val="clear" w:color="FFCFE7" w:themeColor="accent6" w:themeTint="40" w:fill="FFCFE7"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00A2FF" w:themeColor="accent1"/>
        <w:left w:val="single" w:sz="4" w:space="0" w:color="00A2FF" w:themeColor="accent1"/>
        <w:bottom w:val="single" w:sz="4" w:space="0" w:color="00A2FF" w:themeColor="accent1"/>
        <w:right w:val="single" w:sz="4" w:space="0" w:color="00A2FF" w:themeColor="accent1"/>
      </w:tblBorders>
      <w:tblCellMar>
        <w:top w:w="0" w:type="dxa"/>
        <w:left w:w="0" w:type="dxa"/>
        <w:bottom w:w="0" w:type="dxa"/>
        <w:right w:w="0" w:type="dxa"/>
      </w:tblCellMar>
    </w:tblPr>
    <w:tblStylePr w:type="firstRow">
      <w:rPr>
        <w:rFonts w:ascii="Arial" w:hAnsi="Arial"/>
        <w:b/>
        <w:color w:val="FFFFFF"/>
        <w:sz w:val="22"/>
      </w:rPr>
      <w:tblPr/>
      <w:tcPr>
        <w:shd w:val="clear" w:color="00A2FF" w:themeColor="accent1" w:fill="00A2F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A2FF" w:themeColor="accent1"/>
          <w:right w:val="single" w:sz="4" w:space="0" w:color="00A2FF" w:themeColor="accent1"/>
        </w:tcBorders>
      </w:tcPr>
    </w:tblStylePr>
    <w:tblStylePr w:type="band1Horz">
      <w:rPr>
        <w:rFonts w:ascii="Arial" w:hAnsi="Arial"/>
        <w:color w:val="404040"/>
        <w:sz w:val="22"/>
      </w:rPr>
      <w:tblPr/>
      <w:tcPr>
        <w:tcBorders>
          <w:top w:val="single" w:sz="4" w:space="0" w:color="00A2FF" w:themeColor="accent1"/>
          <w:bottom w:val="single" w:sz="4" w:space="0" w:color="00A2FF"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73F1E3" w:themeColor="accent2" w:themeTint="97"/>
        <w:left w:val="single" w:sz="4" w:space="0" w:color="73F1E3" w:themeColor="accent2" w:themeTint="97"/>
        <w:bottom w:val="single" w:sz="4" w:space="0" w:color="73F1E3" w:themeColor="accent2" w:themeTint="97"/>
        <w:right w:val="single" w:sz="4" w:space="0" w:color="73F1E3"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73F1E3" w:themeColor="accent2" w:themeTint="97" w:fill="73F1E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3F1E3" w:themeColor="accent2" w:themeTint="97"/>
          <w:right w:val="single" w:sz="4" w:space="0" w:color="73F1E3" w:themeColor="accent2" w:themeTint="97"/>
        </w:tcBorders>
      </w:tcPr>
    </w:tblStylePr>
    <w:tblStylePr w:type="band1Horz">
      <w:rPr>
        <w:rFonts w:ascii="Arial" w:hAnsi="Arial"/>
        <w:color w:val="404040"/>
        <w:sz w:val="22"/>
      </w:rPr>
      <w:tblPr/>
      <w:tcPr>
        <w:tcBorders>
          <w:top w:val="single" w:sz="4" w:space="0" w:color="73F1E3" w:themeColor="accent2" w:themeTint="97"/>
          <w:bottom w:val="single" w:sz="4" w:space="0" w:color="73F1E3"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A0E786" w:themeColor="accent3" w:themeTint="98"/>
        <w:left w:val="single" w:sz="4" w:space="0" w:color="A0E786" w:themeColor="accent3" w:themeTint="98"/>
        <w:bottom w:val="single" w:sz="4" w:space="0" w:color="A0E786" w:themeColor="accent3" w:themeTint="98"/>
        <w:right w:val="single" w:sz="4" w:space="0" w:color="A0E786"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A0E786" w:themeColor="accent3" w:themeTint="98" w:fill="A0E786"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0E786" w:themeColor="accent3" w:themeTint="98"/>
          <w:right w:val="single" w:sz="4" w:space="0" w:color="A0E786" w:themeColor="accent3" w:themeTint="98"/>
        </w:tcBorders>
      </w:tcPr>
    </w:tblStylePr>
    <w:tblStylePr w:type="band1Horz">
      <w:rPr>
        <w:rFonts w:ascii="Arial" w:hAnsi="Arial"/>
        <w:color w:val="404040"/>
        <w:sz w:val="22"/>
      </w:rPr>
      <w:tblPr/>
      <w:tcPr>
        <w:tcBorders>
          <w:top w:val="single" w:sz="4" w:space="0" w:color="A0E786" w:themeColor="accent3" w:themeTint="98"/>
          <w:bottom w:val="single" w:sz="4" w:space="0" w:color="A0E786"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FFE783" w:themeColor="accent4" w:themeTint="9A"/>
        <w:left w:val="single" w:sz="4" w:space="0" w:color="FFE783" w:themeColor="accent4" w:themeTint="9A"/>
        <w:bottom w:val="single" w:sz="4" w:space="0" w:color="FFE783" w:themeColor="accent4" w:themeTint="9A"/>
        <w:right w:val="single" w:sz="4" w:space="0" w:color="FFE783"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FFE783" w:themeColor="accent4" w:themeTint="9A" w:fill="FFE78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E783" w:themeColor="accent4" w:themeTint="9A"/>
          <w:right w:val="single" w:sz="4" w:space="0" w:color="FFE783" w:themeColor="accent4" w:themeTint="9A"/>
        </w:tcBorders>
      </w:tcPr>
    </w:tblStylePr>
    <w:tblStylePr w:type="band1Horz">
      <w:rPr>
        <w:rFonts w:ascii="Arial" w:hAnsi="Arial"/>
        <w:color w:val="404040"/>
        <w:sz w:val="22"/>
      </w:rPr>
      <w:tblPr/>
      <w:tcPr>
        <w:tcBorders>
          <w:top w:val="single" w:sz="4" w:space="0" w:color="FFE783" w:themeColor="accent4" w:themeTint="9A"/>
          <w:bottom w:val="single" w:sz="4" w:space="0" w:color="FFE783"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FFA194" w:themeColor="accent5" w:themeTint="9A"/>
        <w:left w:val="single" w:sz="4" w:space="0" w:color="FFA194" w:themeColor="accent5" w:themeTint="9A"/>
        <w:bottom w:val="single" w:sz="4" w:space="0" w:color="FFA194" w:themeColor="accent5" w:themeTint="9A"/>
        <w:right w:val="single" w:sz="4" w:space="0" w:color="FFA194"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FFA194" w:themeColor="accent5" w:themeTint="9A" w:fill="FFA19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A194" w:themeColor="accent5" w:themeTint="9A"/>
          <w:right w:val="single" w:sz="4" w:space="0" w:color="FFA194" w:themeColor="accent5" w:themeTint="9A"/>
        </w:tcBorders>
      </w:tcPr>
    </w:tblStylePr>
    <w:tblStylePr w:type="band1Horz">
      <w:rPr>
        <w:rFonts w:ascii="Arial" w:hAnsi="Arial"/>
        <w:color w:val="404040"/>
        <w:sz w:val="22"/>
      </w:rPr>
      <w:tblPr/>
      <w:tcPr>
        <w:tcBorders>
          <w:top w:val="single" w:sz="4" w:space="0" w:color="FFA194" w:themeColor="accent5" w:themeTint="9A"/>
          <w:bottom w:val="single" w:sz="4" w:space="0" w:color="FFA194"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F8EC6" w:themeColor="accent6" w:themeTint="98"/>
        <w:left w:val="single" w:sz="4" w:space="0" w:color="FF8EC6" w:themeColor="accent6" w:themeTint="98"/>
        <w:bottom w:val="single" w:sz="4" w:space="0" w:color="FF8EC6" w:themeColor="accent6" w:themeTint="98"/>
        <w:right w:val="single" w:sz="4" w:space="0" w:color="FF8EC6"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F8EC6" w:themeColor="accent6" w:themeTint="98" w:fill="FF8EC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8EC6" w:themeColor="accent6" w:themeTint="98"/>
          <w:right w:val="single" w:sz="4" w:space="0" w:color="FF8EC6" w:themeColor="accent6" w:themeTint="98"/>
        </w:tcBorders>
      </w:tcPr>
    </w:tblStylePr>
    <w:tblStylePr w:type="band1Horz">
      <w:rPr>
        <w:rFonts w:ascii="Arial" w:hAnsi="Arial"/>
        <w:color w:val="404040"/>
        <w:sz w:val="22"/>
      </w:rPr>
      <w:tblPr/>
      <w:tcPr>
        <w:tcBorders>
          <w:top w:val="single" w:sz="4" w:space="0" w:color="FF8EC6" w:themeColor="accent6" w:themeTint="98"/>
          <w:bottom w:val="single" w:sz="4" w:space="0" w:color="FF8EC6"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6FCAFF" w:themeColor="accent1" w:themeTint="90"/>
        <w:left w:val="single" w:sz="4" w:space="0" w:color="6FCAFF" w:themeColor="accent1" w:themeTint="90"/>
        <w:bottom w:val="single" w:sz="4" w:space="0" w:color="6FCAFF" w:themeColor="accent1" w:themeTint="90"/>
        <w:right w:val="single" w:sz="4" w:space="0" w:color="6FCAFF" w:themeColor="accent1" w:themeTint="90"/>
        <w:insideH w:val="single" w:sz="4" w:space="0" w:color="6FCAFF"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00A2FF" w:themeColor="accent1" w:fill="00A2F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7FF" w:themeColor="accent1" w:themeTint="40" w:fill="BFE7FF" w:themeFill="accent1" w:themeFillTint="40"/>
      </w:tcPr>
    </w:tblStylePr>
    <w:tblStylePr w:type="band1Horz">
      <w:rPr>
        <w:rFonts w:ascii="Arial" w:hAnsi="Arial"/>
        <w:color w:val="404040"/>
        <w:sz w:val="22"/>
      </w:rPr>
      <w:tblPr/>
      <w:tcPr>
        <w:shd w:val="clear" w:color="BFE7FF" w:themeColor="accent1" w:themeTint="40" w:fill="BFE7FF"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7AF2E4" w:themeColor="accent2" w:themeTint="90"/>
        <w:left w:val="single" w:sz="4" w:space="0" w:color="7AF2E4" w:themeColor="accent2" w:themeTint="90"/>
        <w:bottom w:val="single" w:sz="4" w:space="0" w:color="7AF2E4" w:themeColor="accent2" w:themeTint="90"/>
        <w:right w:val="single" w:sz="4" w:space="0" w:color="7AF2E4" w:themeColor="accent2" w:themeTint="90"/>
        <w:insideH w:val="single" w:sz="4" w:space="0" w:color="7AF2E4"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16E7CF" w:themeColor="accent2" w:fill="16E7C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3F9F3" w:themeColor="accent2" w:themeTint="40" w:fill="C3F9F3" w:themeFill="accent2" w:themeFillTint="40"/>
      </w:tcPr>
    </w:tblStylePr>
    <w:tblStylePr w:type="band1Horz">
      <w:rPr>
        <w:rFonts w:ascii="Arial" w:hAnsi="Arial"/>
        <w:color w:val="404040"/>
        <w:sz w:val="22"/>
      </w:rPr>
      <w:tblPr/>
      <w:tcPr>
        <w:shd w:val="clear" w:color="C3F9F3" w:themeColor="accent2" w:themeTint="40" w:fill="C3F9F3"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A5E98D" w:themeColor="accent3" w:themeTint="90"/>
        <w:left w:val="single" w:sz="4" w:space="0" w:color="A5E98D" w:themeColor="accent3" w:themeTint="90"/>
        <w:bottom w:val="single" w:sz="4" w:space="0" w:color="A5E98D" w:themeColor="accent3" w:themeTint="90"/>
        <w:right w:val="single" w:sz="4" w:space="0" w:color="A5E98D" w:themeColor="accent3" w:themeTint="90"/>
        <w:insideH w:val="single" w:sz="4" w:space="0" w:color="A5E98D"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61D836" w:themeColor="accent3" w:fill="61D836"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F5CC" w:themeColor="accent3" w:themeTint="40" w:fill="D7F5CC" w:themeFill="accent3" w:themeFillTint="40"/>
      </w:tcPr>
    </w:tblStylePr>
    <w:tblStylePr w:type="band1Horz">
      <w:rPr>
        <w:rFonts w:ascii="Arial" w:hAnsi="Arial"/>
        <w:color w:val="404040"/>
        <w:sz w:val="22"/>
      </w:rPr>
      <w:tblPr/>
      <w:tcPr>
        <w:shd w:val="clear" w:color="D7F5CC" w:themeColor="accent3" w:themeTint="40" w:fill="D7F5CC"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FFE98B" w:themeColor="accent4" w:themeTint="90"/>
        <w:left w:val="single" w:sz="4" w:space="0" w:color="FFE98B" w:themeColor="accent4" w:themeTint="90"/>
        <w:bottom w:val="single" w:sz="4" w:space="0" w:color="FFE98B" w:themeColor="accent4" w:themeTint="90"/>
        <w:right w:val="single" w:sz="4" w:space="0" w:color="FFE98B" w:themeColor="accent4" w:themeTint="90"/>
        <w:insideH w:val="single" w:sz="4" w:space="0" w:color="FFE98B"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FFD932" w:themeColor="accent4" w:fill="FFD93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CB" w:themeColor="accent4" w:themeTint="40" w:fill="FFF5CB" w:themeFill="accent4" w:themeFillTint="40"/>
      </w:tcPr>
    </w:tblStylePr>
    <w:tblStylePr w:type="band1Horz">
      <w:rPr>
        <w:rFonts w:ascii="Arial" w:hAnsi="Arial"/>
        <w:color w:val="404040"/>
        <w:sz w:val="22"/>
      </w:rPr>
      <w:tblPr/>
      <w:tcPr>
        <w:shd w:val="clear" w:color="FFF5CB" w:themeColor="accent4" w:themeTint="40" w:fill="FFF5CB"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FFA79B" w:themeColor="accent5" w:themeTint="90"/>
        <w:left w:val="single" w:sz="4" w:space="0" w:color="FFA79B" w:themeColor="accent5" w:themeTint="90"/>
        <w:bottom w:val="single" w:sz="4" w:space="0" w:color="FFA79B" w:themeColor="accent5" w:themeTint="90"/>
        <w:right w:val="single" w:sz="4" w:space="0" w:color="FFA79B" w:themeColor="accent5" w:themeTint="90"/>
        <w:insideH w:val="single" w:sz="4" w:space="0" w:color="FFA79B"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FF644E" w:themeColor="accent5" w:fill="FF644E"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7D2" w:themeColor="accent5" w:themeTint="40" w:fill="FFD7D2" w:themeFill="accent5" w:themeFillTint="40"/>
      </w:tcPr>
    </w:tblStylePr>
    <w:tblStylePr w:type="band1Horz">
      <w:rPr>
        <w:rFonts w:ascii="Arial" w:hAnsi="Arial"/>
        <w:color w:val="404040"/>
        <w:sz w:val="22"/>
      </w:rPr>
      <w:tblPr/>
      <w:tcPr>
        <w:shd w:val="clear" w:color="FFD7D2" w:themeColor="accent5" w:themeTint="40" w:fill="FFD7D2"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F94C9" w:themeColor="accent6" w:themeTint="90"/>
        <w:left w:val="single" w:sz="4" w:space="0" w:color="FF94C9" w:themeColor="accent6" w:themeTint="90"/>
        <w:bottom w:val="single" w:sz="4" w:space="0" w:color="FF94C9" w:themeColor="accent6" w:themeTint="90"/>
        <w:right w:val="single" w:sz="4" w:space="0" w:color="FF94C9" w:themeColor="accent6" w:themeTint="90"/>
        <w:insideH w:val="single" w:sz="4" w:space="0" w:color="FF94C9"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F42A1" w:themeColor="accent6" w:fill="FF42A1"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CFE7" w:themeColor="accent6" w:themeTint="40" w:fill="FFCFE7" w:themeFill="accent6" w:themeFillTint="40"/>
      </w:tcPr>
    </w:tblStylePr>
    <w:tblStylePr w:type="band1Horz">
      <w:rPr>
        <w:rFonts w:ascii="Arial" w:hAnsi="Arial"/>
        <w:color w:val="404040"/>
        <w:sz w:val="22"/>
      </w:rPr>
      <w:tblPr/>
      <w:tcPr>
        <w:shd w:val="clear" w:color="FFCFE7" w:themeColor="accent6" w:themeTint="40" w:fill="FFCFE7"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00A2FF" w:themeColor="accent1"/>
        <w:left w:val="single" w:sz="32" w:space="0" w:color="00A2FF" w:themeColor="accent1"/>
        <w:bottom w:val="single" w:sz="32" w:space="0" w:color="00A2FF" w:themeColor="accent1"/>
        <w:right w:val="single" w:sz="32" w:space="0" w:color="00A2FF" w:themeColor="accent1"/>
      </w:tblBorders>
      <w:shd w:val="clear" w:color="00A2FF" w:themeColor="accent1" w:fill="00A2FF"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00A2FF" w:themeColor="accent1"/>
          <w:bottom w:val="single" w:sz="12" w:space="0" w:color="FFFFFF" w:themeColor="light1"/>
        </w:tcBorders>
        <w:shd w:val="clear" w:color="00A2FF" w:themeColor="accent1" w:fill="00A2FF"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00A2FF" w:themeColor="accent1"/>
          <w:right w:val="single" w:sz="4" w:space="0" w:color="FFFFFF" w:themeColor="light1"/>
        </w:tcBorders>
      </w:tcPr>
    </w:tblStylePr>
    <w:tblStylePr w:type="lastCol">
      <w:tblPr/>
      <w:tcPr>
        <w:tcBorders>
          <w:left w:val="single" w:sz="4" w:space="0" w:color="FFFFFF" w:themeColor="light1"/>
          <w:right w:val="single" w:sz="32" w:space="0" w:color="00A2FF" w:themeColor="accent1"/>
        </w:tcBorders>
      </w:tcPr>
    </w:tblStylePr>
    <w:tblStylePr w:type="band1Vert">
      <w:tblPr/>
      <w:tcPr>
        <w:tcBorders>
          <w:left w:val="single" w:sz="4" w:space="0" w:color="FFFFFF" w:themeColor="light1"/>
          <w:right w:val="single" w:sz="4" w:space="0" w:color="FFFFFF" w:themeColor="light1"/>
        </w:tcBorders>
        <w:shd w:val="clear" w:color="00A2FF" w:themeColor="accent1" w:fill="00A2F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00A2FF" w:themeColor="accent1" w:fill="00A2FF" w:themeFill="accent1"/>
      </w:tcPr>
    </w:tblStylePr>
    <w:tblStylePr w:type="band2Horz">
      <w:tblPr/>
      <w:tcPr>
        <w:tcBorders>
          <w:top w:val="single" w:sz="4" w:space="0" w:color="FFFFFF" w:themeColor="light1"/>
          <w:bottom w:val="single" w:sz="4" w:space="0" w:color="FFFFFF" w:themeColor="light1"/>
        </w:tcBorders>
        <w:shd w:val="clear" w:color="00A2FF" w:themeColor="accent1" w:fill="00A2FF" w:themeFill="accent1"/>
      </w:tcPr>
    </w:tblStylePr>
  </w:style>
  <w:style w:type="table" w:styleId="ListTable5Dark-Accent2">
    <w:name w:val="List Table 5 Dark Accent 2"/>
    <w:uiPriority w:val="99"/>
    <w:tblPr>
      <w:tblStyleRowBandSize w:val="1"/>
      <w:tblStyleColBandSize w:val="1"/>
      <w:tblInd w:w="0" w:type="dxa"/>
      <w:tblBorders>
        <w:top w:val="single" w:sz="32" w:space="0" w:color="73F1E3" w:themeColor="accent2" w:themeTint="97"/>
        <w:left w:val="single" w:sz="32" w:space="0" w:color="73F1E3" w:themeColor="accent2" w:themeTint="97"/>
        <w:bottom w:val="single" w:sz="32" w:space="0" w:color="73F1E3" w:themeColor="accent2" w:themeTint="97"/>
        <w:right w:val="single" w:sz="32" w:space="0" w:color="73F1E3" w:themeColor="accent2" w:themeTint="97"/>
      </w:tblBorders>
      <w:shd w:val="clear" w:color="73F1E3" w:themeColor="accent2" w:themeTint="97" w:fill="73F1E3"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3F1E3" w:themeColor="accent2" w:themeTint="97"/>
          <w:bottom w:val="single" w:sz="12" w:space="0" w:color="FFFFFF" w:themeColor="light1"/>
        </w:tcBorders>
        <w:shd w:val="clear" w:color="73F1E3" w:themeColor="accent2" w:themeTint="97" w:fill="73F1E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3F1E3" w:themeColor="accent2" w:themeTint="97"/>
          <w:right w:val="single" w:sz="4" w:space="0" w:color="FFFFFF" w:themeColor="light1"/>
        </w:tcBorders>
      </w:tcPr>
    </w:tblStylePr>
    <w:tblStylePr w:type="lastCol">
      <w:tblPr/>
      <w:tcPr>
        <w:tcBorders>
          <w:left w:val="single" w:sz="4" w:space="0" w:color="FFFFFF" w:themeColor="light1"/>
          <w:right w:val="single" w:sz="32" w:space="0" w:color="73F1E3" w:themeColor="accent2" w:themeTint="97"/>
        </w:tcBorders>
      </w:tcPr>
    </w:tblStylePr>
    <w:tblStylePr w:type="band1Vert">
      <w:tblPr/>
      <w:tcPr>
        <w:tcBorders>
          <w:left w:val="single" w:sz="4" w:space="0" w:color="FFFFFF" w:themeColor="light1"/>
          <w:right w:val="single" w:sz="4" w:space="0" w:color="FFFFFF" w:themeColor="light1"/>
        </w:tcBorders>
        <w:shd w:val="clear" w:color="73F1E3" w:themeColor="accent2" w:themeTint="97" w:fill="73F1E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3F1E3" w:themeColor="accent2" w:themeTint="97" w:fill="73F1E3" w:themeFill="accent2" w:themeFillTint="97"/>
      </w:tcPr>
    </w:tblStylePr>
    <w:tblStylePr w:type="band2Horz">
      <w:tblPr/>
      <w:tcPr>
        <w:tcBorders>
          <w:top w:val="single" w:sz="4" w:space="0" w:color="FFFFFF" w:themeColor="light1"/>
          <w:bottom w:val="single" w:sz="4" w:space="0" w:color="FFFFFF" w:themeColor="light1"/>
        </w:tcBorders>
        <w:shd w:val="clear" w:color="73F1E3" w:themeColor="accent2" w:themeTint="97" w:fill="73F1E3"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A0E786" w:themeColor="accent3" w:themeTint="98"/>
        <w:left w:val="single" w:sz="32" w:space="0" w:color="A0E786" w:themeColor="accent3" w:themeTint="98"/>
        <w:bottom w:val="single" w:sz="32" w:space="0" w:color="A0E786" w:themeColor="accent3" w:themeTint="98"/>
        <w:right w:val="single" w:sz="32" w:space="0" w:color="A0E786" w:themeColor="accent3" w:themeTint="98"/>
      </w:tblBorders>
      <w:shd w:val="clear" w:color="A0E786" w:themeColor="accent3" w:themeTint="98" w:fill="A0E786"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A0E786" w:themeColor="accent3" w:themeTint="98"/>
          <w:bottom w:val="single" w:sz="12" w:space="0" w:color="FFFFFF" w:themeColor="light1"/>
        </w:tcBorders>
        <w:shd w:val="clear" w:color="A0E786" w:themeColor="accent3" w:themeTint="98" w:fill="A0E786"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0E786" w:themeColor="accent3" w:themeTint="98"/>
          <w:right w:val="single" w:sz="4" w:space="0" w:color="FFFFFF" w:themeColor="light1"/>
        </w:tcBorders>
      </w:tcPr>
    </w:tblStylePr>
    <w:tblStylePr w:type="lastCol">
      <w:tblPr/>
      <w:tcPr>
        <w:tcBorders>
          <w:left w:val="single" w:sz="4" w:space="0" w:color="FFFFFF" w:themeColor="light1"/>
          <w:right w:val="single" w:sz="32" w:space="0" w:color="A0E786" w:themeColor="accent3" w:themeTint="98"/>
        </w:tcBorders>
      </w:tcPr>
    </w:tblStylePr>
    <w:tblStylePr w:type="band1Vert">
      <w:tblPr/>
      <w:tcPr>
        <w:tcBorders>
          <w:left w:val="single" w:sz="4" w:space="0" w:color="FFFFFF" w:themeColor="light1"/>
          <w:right w:val="single" w:sz="4" w:space="0" w:color="FFFFFF" w:themeColor="light1"/>
        </w:tcBorders>
        <w:shd w:val="clear" w:color="A0E786" w:themeColor="accent3" w:themeTint="98" w:fill="A0E786"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0E786" w:themeColor="accent3" w:themeTint="98" w:fill="A0E786" w:themeFill="accent3" w:themeFillTint="98"/>
      </w:tcPr>
    </w:tblStylePr>
    <w:tblStylePr w:type="band2Horz">
      <w:tblPr/>
      <w:tcPr>
        <w:tcBorders>
          <w:top w:val="single" w:sz="4" w:space="0" w:color="FFFFFF" w:themeColor="light1"/>
          <w:bottom w:val="single" w:sz="4" w:space="0" w:color="FFFFFF" w:themeColor="light1"/>
        </w:tcBorders>
        <w:shd w:val="clear" w:color="A0E786" w:themeColor="accent3" w:themeTint="98" w:fill="A0E786"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FFE783" w:themeColor="accent4" w:themeTint="9A"/>
        <w:left w:val="single" w:sz="32" w:space="0" w:color="FFE783" w:themeColor="accent4" w:themeTint="9A"/>
        <w:bottom w:val="single" w:sz="32" w:space="0" w:color="FFE783" w:themeColor="accent4" w:themeTint="9A"/>
        <w:right w:val="single" w:sz="32" w:space="0" w:color="FFE783" w:themeColor="accent4" w:themeTint="9A"/>
      </w:tblBorders>
      <w:shd w:val="clear" w:color="FFE783" w:themeColor="accent4" w:themeTint="9A" w:fill="FFE783"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FE783" w:themeColor="accent4" w:themeTint="9A"/>
          <w:bottom w:val="single" w:sz="12" w:space="0" w:color="FFFFFF" w:themeColor="light1"/>
        </w:tcBorders>
        <w:shd w:val="clear" w:color="FFE783" w:themeColor="accent4" w:themeTint="9A" w:fill="FFE78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E783" w:themeColor="accent4" w:themeTint="9A"/>
          <w:right w:val="single" w:sz="4" w:space="0" w:color="FFFFFF" w:themeColor="light1"/>
        </w:tcBorders>
      </w:tcPr>
    </w:tblStylePr>
    <w:tblStylePr w:type="lastCol">
      <w:tblPr/>
      <w:tcPr>
        <w:tcBorders>
          <w:left w:val="single" w:sz="4" w:space="0" w:color="FFFFFF" w:themeColor="light1"/>
          <w:right w:val="single" w:sz="32" w:space="0" w:color="FFE783" w:themeColor="accent4" w:themeTint="9A"/>
        </w:tcBorders>
      </w:tcPr>
    </w:tblStylePr>
    <w:tblStylePr w:type="band1Vert">
      <w:tblPr/>
      <w:tcPr>
        <w:tcBorders>
          <w:left w:val="single" w:sz="4" w:space="0" w:color="FFFFFF" w:themeColor="light1"/>
          <w:right w:val="single" w:sz="4" w:space="0" w:color="FFFFFF" w:themeColor="light1"/>
        </w:tcBorders>
        <w:shd w:val="clear" w:color="FFE783" w:themeColor="accent4" w:themeTint="9A" w:fill="FFE78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E783" w:themeColor="accent4" w:themeTint="9A" w:fill="FFE783" w:themeFill="accent4" w:themeFillTint="9A"/>
      </w:tcPr>
    </w:tblStylePr>
    <w:tblStylePr w:type="band2Horz">
      <w:tblPr/>
      <w:tcPr>
        <w:tcBorders>
          <w:top w:val="single" w:sz="4" w:space="0" w:color="FFFFFF" w:themeColor="light1"/>
          <w:bottom w:val="single" w:sz="4" w:space="0" w:color="FFFFFF" w:themeColor="light1"/>
        </w:tcBorders>
        <w:shd w:val="clear" w:color="FFE783" w:themeColor="accent4" w:themeTint="9A" w:fill="FFE783"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FFA194" w:themeColor="accent5" w:themeTint="9A"/>
        <w:left w:val="single" w:sz="32" w:space="0" w:color="FFA194" w:themeColor="accent5" w:themeTint="9A"/>
        <w:bottom w:val="single" w:sz="32" w:space="0" w:color="FFA194" w:themeColor="accent5" w:themeTint="9A"/>
        <w:right w:val="single" w:sz="32" w:space="0" w:color="FFA194" w:themeColor="accent5" w:themeTint="9A"/>
      </w:tblBorders>
      <w:shd w:val="clear" w:color="FFA194" w:themeColor="accent5" w:themeTint="9A" w:fill="FFA194"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FA194" w:themeColor="accent5" w:themeTint="9A"/>
          <w:bottom w:val="single" w:sz="12" w:space="0" w:color="FFFFFF" w:themeColor="light1"/>
        </w:tcBorders>
        <w:shd w:val="clear" w:color="FFA194" w:themeColor="accent5" w:themeTint="9A" w:fill="FFA19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A194" w:themeColor="accent5" w:themeTint="9A"/>
          <w:right w:val="single" w:sz="4" w:space="0" w:color="FFFFFF" w:themeColor="light1"/>
        </w:tcBorders>
      </w:tcPr>
    </w:tblStylePr>
    <w:tblStylePr w:type="lastCol">
      <w:tblPr/>
      <w:tcPr>
        <w:tcBorders>
          <w:left w:val="single" w:sz="4" w:space="0" w:color="FFFFFF" w:themeColor="light1"/>
          <w:right w:val="single" w:sz="32" w:space="0" w:color="FFA194" w:themeColor="accent5" w:themeTint="9A"/>
        </w:tcBorders>
      </w:tcPr>
    </w:tblStylePr>
    <w:tblStylePr w:type="band1Vert">
      <w:tblPr/>
      <w:tcPr>
        <w:tcBorders>
          <w:left w:val="single" w:sz="4" w:space="0" w:color="FFFFFF" w:themeColor="light1"/>
          <w:right w:val="single" w:sz="4" w:space="0" w:color="FFFFFF" w:themeColor="light1"/>
        </w:tcBorders>
        <w:shd w:val="clear" w:color="FFA194" w:themeColor="accent5" w:themeTint="9A" w:fill="FFA19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A194" w:themeColor="accent5" w:themeTint="9A" w:fill="FFA194" w:themeFill="accent5" w:themeFillTint="9A"/>
      </w:tcPr>
    </w:tblStylePr>
    <w:tblStylePr w:type="band2Horz">
      <w:tblPr/>
      <w:tcPr>
        <w:tcBorders>
          <w:top w:val="single" w:sz="4" w:space="0" w:color="FFFFFF" w:themeColor="light1"/>
          <w:bottom w:val="single" w:sz="4" w:space="0" w:color="FFFFFF" w:themeColor="light1"/>
        </w:tcBorders>
        <w:shd w:val="clear" w:color="FFA194" w:themeColor="accent5" w:themeTint="9A" w:fill="FFA194"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F8EC6" w:themeColor="accent6" w:themeTint="98"/>
        <w:left w:val="single" w:sz="32" w:space="0" w:color="FF8EC6" w:themeColor="accent6" w:themeTint="98"/>
        <w:bottom w:val="single" w:sz="32" w:space="0" w:color="FF8EC6" w:themeColor="accent6" w:themeTint="98"/>
        <w:right w:val="single" w:sz="32" w:space="0" w:color="FF8EC6" w:themeColor="accent6" w:themeTint="98"/>
      </w:tblBorders>
      <w:shd w:val="clear" w:color="FF8EC6" w:themeColor="accent6" w:themeTint="98" w:fill="FF8EC6"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F8EC6" w:themeColor="accent6" w:themeTint="98"/>
          <w:bottom w:val="single" w:sz="12" w:space="0" w:color="FFFFFF" w:themeColor="light1"/>
        </w:tcBorders>
        <w:shd w:val="clear" w:color="FF8EC6" w:themeColor="accent6" w:themeTint="98" w:fill="FF8EC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8EC6" w:themeColor="accent6" w:themeTint="98"/>
          <w:right w:val="single" w:sz="4" w:space="0" w:color="FFFFFF" w:themeColor="light1"/>
        </w:tcBorders>
      </w:tcPr>
    </w:tblStylePr>
    <w:tblStylePr w:type="lastCol">
      <w:tblPr/>
      <w:tcPr>
        <w:tcBorders>
          <w:left w:val="single" w:sz="4" w:space="0" w:color="FFFFFF" w:themeColor="light1"/>
          <w:right w:val="single" w:sz="32" w:space="0" w:color="FF8EC6" w:themeColor="accent6" w:themeTint="98"/>
        </w:tcBorders>
      </w:tcPr>
    </w:tblStylePr>
    <w:tblStylePr w:type="band1Vert">
      <w:tblPr/>
      <w:tcPr>
        <w:tcBorders>
          <w:left w:val="single" w:sz="4" w:space="0" w:color="FFFFFF" w:themeColor="light1"/>
          <w:right w:val="single" w:sz="4" w:space="0" w:color="FFFFFF" w:themeColor="light1"/>
        </w:tcBorders>
        <w:shd w:val="clear" w:color="FF8EC6" w:themeColor="accent6" w:themeTint="98" w:fill="FF8EC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8EC6" w:themeColor="accent6" w:themeTint="98" w:fill="FF8EC6" w:themeFill="accent6" w:themeFillTint="98"/>
      </w:tcPr>
    </w:tblStylePr>
    <w:tblStylePr w:type="band2Horz">
      <w:tblPr/>
      <w:tcPr>
        <w:tcBorders>
          <w:top w:val="single" w:sz="4" w:space="0" w:color="FFFFFF" w:themeColor="light1"/>
          <w:bottom w:val="single" w:sz="4" w:space="0" w:color="FFFFFF" w:themeColor="light1"/>
        </w:tcBorders>
        <w:shd w:val="clear" w:color="FF8EC6" w:themeColor="accent6" w:themeTint="98" w:fill="FF8EC6" w:themeFill="accent6" w:themeFillTint="98"/>
      </w:tcPr>
    </w:tblStylePr>
  </w:style>
  <w:style w:type="table" w:styleId="ListTable6Colou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00A2FF" w:themeColor="accent1"/>
        <w:bottom w:val="single" w:sz="4" w:space="0" w:color="00A2FF" w:themeColor="accent1"/>
      </w:tblBorders>
      <w:tblCellMar>
        <w:top w:w="0" w:type="dxa"/>
        <w:left w:w="0" w:type="dxa"/>
        <w:bottom w:w="0" w:type="dxa"/>
        <w:right w:w="0" w:type="dxa"/>
      </w:tblCellMar>
    </w:tblPr>
    <w:tblStylePr w:type="firstRow">
      <w:rPr>
        <w:b/>
        <w:color w:val="005E95" w:themeColor="accent1" w:themeShade="95"/>
      </w:rPr>
      <w:tblPr/>
      <w:tcPr>
        <w:tcBorders>
          <w:bottom w:val="single" w:sz="4" w:space="0" w:color="00A2FF" w:themeColor="accent1"/>
        </w:tcBorders>
      </w:tcPr>
    </w:tblStylePr>
    <w:tblStylePr w:type="lastRow">
      <w:rPr>
        <w:b/>
        <w:color w:val="005E95" w:themeColor="accent1" w:themeShade="95"/>
      </w:rPr>
      <w:tblPr/>
      <w:tcPr>
        <w:tcBorders>
          <w:top w:val="single" w:sz="4" w:space="0" w:color="00A2FF" w:themeColor="accent1"/>
        </w:tcBorders>
      </w:tcPr>
    </w:tblStylePr>
    <w:tblStylePr w:type="firstCol">
      <w:rPr>
        <w:b/>
        <w:color w:val="005E95" w:themeColor="accent1" w:themeShade="95"/>
      </w:rPr>
    </w:tblStylePr>
    <w:tblStylePr w:type="lastCol">
      <w:rPr>
        <w:b/>
        <w:color w:val="005E95" w:themeColor="accent1" w:themeShade="95"/>
      </w:rPr>
    </w:tblStylePr>
    <w:tblStylePr w:type="band1Vert">
      <w:tblPr/>
      <w:tcPr>
        <w:shd w:val="clear" w:color="BFE7FF" w:themeColor="accent1" w:themeTint="40" w:fill="BFE7FF" w:themeFill="accent1" w:themeFillTint="40"/>
      </w:tcPr>
    </w:tblStylePr>
    <w:tblStylePr w:type="band1Horz">
      <w:rPr>
        <w:rFonts w:ascii="Arial" w:hAnsi="Arial"/>
        <w:color w:val="005E95" w:themeColor="accent1" w:themeShade="95"/>
        <w:sz w:val="22"/>
      </w:rPr>
      <w:tblPr/>
      <w:tcPr>
        <w:shd w:val="clear" w:color="BFE7FF" w:themeColor="accent1" w:themeTint="40" w:fill="BFE7FF" w:themeFill="accent1" w:themeFillTint="40"/>
      </w:tcPr>
    </w:tblStylePr>
    <w:tblStylePr w:type="band2Horz">
      <w:rPr>
        <w:rFonts w:ascii="Arial" w:hAnsi="Arial"/>
        <w:color w:val="005E95"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73F1E3" w:themeColor="accent2" w:themeTint="97"/>
        <w:bottom w:val="single" w:sz="4" w:space="0" w:color="73F1E3" w:themeColor="accent2" w:themeTint="97"/>
      </w:tblBorders>
      <w:tblCellMar>
        <w:top w:w="0" w:type="dxa"/>
        <w:left w:w="0" w:type="dxa"/>
        <w:bottom w:w="0" w:type="dxa"/>
        <w:right w:w="0" w:type="dxa"/>
      </w:tblCellMar>
    </w:tblPr>
    <w:tblStylePr w:type="firstRow">
      <w:rPr>
        <w:b/>
        <w:color w:val="73F1E3" w:themeColor="accent2" w:themeTint="97" w:themeShade="95"/>
      </w:rPr>
      <w:tblPr/>
      <w:tcPr>
        <w:tcBorders>
          <w:bottom w:val="single" w:sz="4" w:space="0" w:color="73F1E3" w:themeColor="accent2" w:themeTint="97"/>
        </w:tcBorders>
      </w:tcPr>
    </w:tblStylePr>
    <w:tblStylePr w:type="lastRow">
      <w:rPr>
        <w:b/>
        <w:color w:val="73F1E3" w:themeColor="accent2" w:themeTint="97" w:themeShade="95"/>
      </w:rPr>
      <w:tblPr/>
      <w:tcPr>
        <w:tcBorders>
          <w:top w:val="single" w:sz="4" w:space="0" w:color="73F1E3" w:themeColor="accent2" w:themeTint="97"/>
        </w:tcBorders>
      </w:tcPr>
    </w:tblStylePr>
    <w:tblStylePr w:type="firstCol">
      <w:rPr>
        <w:b/>
        <w:color w:val="73F1E3" w:themeColor="accent2" w:themeTint="97" w:themeShade="95"/>
      </w:rPr>
    </w:tblStylePr>
    <w:tblStylePr w:type="lastCol">
      <w:rPr>
        <w:b/>
        <w:color w:val="73F1E3" w:themeColor="accent2" w:themeTint="97" w:themeShade="95"/>
      </w:rPr>
    </w:tblStylePr>
    <w:tblStylePr w:type="band1Vert">
      <w:tblPr/>
      <w:tcPr>
        <w:shd w:val="clear" w:color="C3F9F3" w:themeColor="accent2" w:themeTint="40" w:fill="C3F9F3" w:themeFill="accent2" w:themeFillTint="40"/>
      </w:tcPr>
    </w:tblStylePr>
    <w:tblStylePr w:type="band1Horz">
      <w:rPr>
        <w:rFonts w:ascii="Arial" w:hAnsi="Arial"/>
        <w:color w:val="73F1E3" w:themeColor="accent2" w:themeTint="97" w:themeShade="95"/>
        <w:sz w:val="22"/>
      </w:rPr>
      <w:tblPr/>
      <w:tcPr>
        <w:shd w:val="clear" w:color="C3F9F3" w:themeColor="accent2" w:themeTint="40" w:fill="C3F9F3" w:themeFill="accent2" w:themeFillTint="40"/>
      </w:tcPr>
    </w:tblStylePr>
    <w:tblStylePr w:type="band2Horz">
      <w:rPr>
        <w:rFonts w:ascii="Arial" w:hAnsi="Arial"/>
        <w:color w:val="73F1E3"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A0E786" w:themeColor="accent3" w:themeTint="98"/>
        <w:bottom w:val="single" w:sz="4" w:space="0" w:color="A0E786" w:themeColor="accent3" w:themeTint="98"/>
      </w:tblBorders>
      <w:tblCellMar>
        <w:top w:w="0" w:type="dxa"/>
        <w:left w:w="0" w:type="dxa"/>
        <w:bottom w:w="0" w:type="dxa"/>
        <w:right w:w="0" w:type="dxa"/>
      </w:tblCellMar>
    </w:tblPr>
    <w:tblStylePr w:type="firstRow">
      <w:rPr>
        <w:b/>
        <w:color w:val="A0E786" w:themeColor="accent3" w:themeTint="98" w:themeShade="95"/>
      </w:rPr>
      <w:tblPr/>
      <w:tcPr>
        <w:tcBorders>
          <w:bottom w:val="single" w:sz="4" w:space="0" w:color="A0E786" w:themeColor="accent3" w:themeTint="98"/>
        </w:tcBorders>
      </w:tcPr>
    </w:tblStylePr>
    <w:tblStylePr w:type="lastRow">
      <w:rPr>
        <w:b/>
        <w:color w:val="A0E786" w:themeColor="accent3" w:themeTint="98" w:themeShade="95"/>
      </w:rPr>
      <w:tblPr/>
      <w:tcPr>
        <w:tcBorders>
          <w:top w:val="single" w:sz="4" w:space="0" w:color="A0E786" w:themeColor="accent3" w:themeTint="98"/>
        </w:tcBorders>
      </w:tcPr>
    </w:tblStylePr>
    <w:tblStylePr w:type="firstCol">
      <w:rPr>
        <w:b/>
        <w:color w:val="A0E786" w:themeColor="accent3" w:themeTint="98" w:themeShade="95"/>
      </w:rPr>
    </w:tblStylePr>
    <w:tblStylePr w:type="lastCol">
      <w:rPr>
        <w:b/>
        <w:color w:val="A0E786" w:themeColor="accent3" w:themeTint="98" w:themeShade="95"/>
      </w:rPr>
    </w:tblStylePr>
    <w:tblStylePr w:type="band1Vert">
      <w:tblPr/>
      <w:tcPr>
        <w:shd w:val="clear" w:color="D7F5CC" w:themeColor="accent3" w:themeTint="40" w:fill="D7F5CC" w:themeFill="accent3" w:themeFillTint="40"/>
      </w:tcPr>
    </w:tblStylePr>
    <w:tblStylePr w:type="band1Horz">
      <w:rPr>
        <w:rFonts w:ascii="Arial" w:hAnsi="Arial"/>
        <w:color w:val="A0E786" w:themeColor="accent3" w:themeTint="98" w:themeShade="95"/>
        <w:sz w:val="22"/>
      </w:rPr>
      <w:tblPr/>
      <w:tcPr>
        <w:shd w:val="clear" w:color="D7F5CC" w:themeColor="accent3" w:themeTint="40" w:fill="D7F5CC" w:themeFill="accent3" w:themeFillTint="40"/>
      </w:tcPr>
    </w:tblStylePr>
    <w:tblStylePr w:type="band2Horz">
      <w:rPr>
        <w:rFonts w:ascii="Arial" w:hAnsi="Arial"/>
        <w:color w:val="A0E786"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FFE783" w:themeColor="accent4" w:themeTint="9A"/>
        <w:bottom w:val="single" w:sz="4" w:space="0" w:color="FFE783" w:themeColor="accent4" w:themeTint="9A"/>
      </w:tblBorders>
      <w:tblCellMar>
        <w:top w:w="0" w:type="dxa"/>
        <w:left w:w="0" w:type="dxa"/>
        <w:bottom w:w="0" w:type="dxa"/>
        <w:right w:w="0" w:type="dxa"/>
      </w:tblCellMar>
    </w:tblPr>
    <w:tblStylePr w:type="firstRow">
      <w:rPr>
        <w:b/>
        <w:color w:val="FFE783" w:themeColor="accent4" w:themeTint="9A" w:themeShade="95"/>
      </w:rPr>
      <w:tblPr/>
      <w:tcPr>
        <w:tcBorders>
          <w:bottom w:val="single" w:sz="4" w:space="0" w:color="FFE783" w:themeColor="accent4" w:themeTint="9A"/>
        </w:tcBorders>
      </w:tcPr>
    </w:tblStylePr>
    <w:tblStylePr w:type="lastRow">
      <w:rPr>
        <w:b/>
        <w:color w:val="FFE783" w:themeColor="accent4" w:themeTint="9A" w:themeShade="95"/>
      </w:rPr>
      <w:tblPr/>
      <w:tcPr>
        <w:tcBorders>
          <w:top w:val="single" w:sz="4" w:space="0" w:color="FFE783" w:themeColor="accent4" w:themeTint="9A"/>
        </w:tcBorders>
      </w:tcPr>
    </w:tblStylePr>
    <w:tblStylePr w:type="firstCol">
      <w:rPr>
        <w:b/>
        <w:color w:val="FFE783" w:themeColor="accent4" w:themeTint="9A" w:themeShade="95"/>
      </w:rPr>
    </w:tblStylePr>
    <w:tblStylePr w:type="lastCol">
      <w:rPr>
        <w:b/>
        <w:color w:val="FFE783" w:themeColor="accent4" w:themeTint="9A" w:themeShade="95"/>
      </w:rPr>
    </w:tblStylePr>
    <w:tblStylePr w:type="band1Vert">
      <w:tblPr/>
      <w:tcPr>
        <w:shd w:val="clear" w:color="FFF5CB" w:themeColor="accent4" w:themeTint="40" w:fill="FFF5CB" w:themeFill="accent4" w:themeFillTint="40"/>
      </w:tcPr>
    </w:tblStylePr>
    <w:tblStylePr w:type="band1Horz">
      <w:rPr>
        <w:rFonts w:ascii="Arial" w:hAnsi="Arial"/>
        <w:color w:val="FFE783" w:themeColor="accent4" w:themeTint="9A" w:themeShade="95"/>
        <w:sz w:val="22"/>
      </w:rPr>
      <w:tblPr/>
      <w:tcPr>
        <w:shd w:val="clear" w:color="FFF5CB" w:themeColor="accent4" w:themeTint="40" w:fill="FFF5CB" w:themeFill="accent4" w:themeFillTint="40"/>
      </w:tcPr>
    </w:tblStylePr>
    <w:tblStylePr w:type="band2Horz">
      <w:rPr>
        <w:rFonts w:ascii="Arial" w:hAnsi="Arial"/>
        <w:color w:val="FFE783"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FFA194" w:themeColor="accent5" w:themeTint="9A"/>
        <w:bottom w:val="single" w:sz="4" w:space="0" w:color="FFA194" w:themeColor="accent5" w:themeTint="9A"/>
      </w:tblBorders>
      <w:tblCellMar>
        <w:top w:w="0" w:type="dxa"/>
        <w:left w:w="0" w:type="dxa"/>
        <w:bottom w:w="0" w:type="dxa"/>
        <w:right w:w="0" w:type="dxa"/>
      </w:tblCellMar>
    </w:tblPr>
    <w:tblStylePr w:type="firstRow">
      <w:rPr>
        <w:b/>
        <w:color w:val="FFA194" w:themeColor="accent5" w:themeTint="9A" w:themeShade="95"/>
      </w:rPr>
      <w:tblPr/>
      <w:tcPr>
        <w:tcBorders>
          <w:bottom w:val="single" w:sz="4" w:space="0" w:color="FFA194" w:themeColor="accent5" w:themeTint="9A"/>
        </w:tcBorders>
      </w:tcPr>
    </w:tblStylePr>
    <w:tblStylePr w:type="lastRow">
      <w:rPr>
        <w:b/>
        <w:color w:val="FFA194" w:themeColor="accent5" w:themeTint="9A" w:themeShade="95"/>
      </w:rPr>
      <w:tblPr/>
      <w:tcPr>
        <w:tcBorders>
          <w:top w:val="single" w:sz="4" w:space="0" w:color="FFA194" w:themeColor="accent5" w:themeTint="9A"/>
        </w:tcBorders>
      </w:tcPr>
    </w:tblStylePr>
    <w:tblStylePr w:type="firstCol">
      <w:rPr>
        <w:b/>
        <w:color w:val="FFA194" w:themeColor="accent5" w:themeTint="9A" w:themeShade="95"/>
      </w:rPr>
    </w:tblStylePr>
    <w:tblStylePr w:type="lastCol">
      <w:rPr>
        <w:b/>
        <w:color w:val="FFA194" w:themeColor="accent5" w:themeTint="9A" w:themeShade="95"/>
      </w:rPr>
    </w:tblStylePr>
    <w:tblStylePr w:type="band1Vert">
      <w:tblPr/>
      <w:tcPr>
        <w:shd w:val="clear" w:color="FFD7D2" w:themeColor="accent5" w:themeTint="40" w:fill="FFD7D2" w:themeFill="accent5" w:themeFillTint="40"/>
      </w:tcPr>
    </w:tblStylePr>
    <w:tblStylePr w:type="band1Horz">
      <w:rPr>
        <w:rFonts w:ascii="Arial" w:hAnsi="Arial"/>
        <w:color w:val="FFA194" w:themeColor="accent5" w:themeTint="9A" w:themeShade="95"/>
        <w:sz w:val="22"/>
      </w:rPr>
      <w:tblPr/>
      <w:tcPr>
        <w:shd w:val="clear" w:color="FFD7D2" w:themeColor="accent5" w:themeTint="40" w:fill="FFD7D2" w:themeFill="accent5" w:themeFillTint="40"/>
      </w:tcPr>
    </w:tblStylePr>
    <w:tblStylePr w:type="band2Horz">
      <w:rPr>
        <w:rFonts w:ascii="Arial" w:hAnsi="Arial"/>
        <w:color w:val="FFA194"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F8EC6" w:themeColor="accent6" w:themeTint="98"/>
        <w:bottom w:val="single" w:sz="4" w:space="0" w:color="FF8EC6" w:themeColor="accent6" w:themeTint="98"/>
      </w:tblBorders>
      <w:tblCellMar>
        <w:top w:w="0" w:type="dxa"/>
        <w:left w:w="0" w:type="dxa"/>
        <w:bottom w:w="0" w:type="dxa"/>
        <w:right w:w="0" w:type="dxa"/>
      </w:tblCellMar>
    </w:tblPr>
    <w:tblStylePr w:type="firstRow">
      <w:rPr>
        <w:b/>
        <w:color w:val="FF8EC6" w:themeColor="accent6" w:themeTint="98" w:themeShade="95"/>
      </w:rPr>
      <w:tblPr/>
      <w:tcPr>
        <w:tcBorders>
          <w:bottom w:val="single" w:sz="4" w:space="0" w:color="FF8EC6" w:themeColor="accent6" w:themeTint="98"/>
        </w:tcBorders>
      </w:tcPr>
    </w:tblStylePr>
    <w:tblStylePr w:type="lastRow">
      <w:rPr>
        <w:b/>
        <w:color w:val="FF8EC6" w:themeColor="accent6" w:themeTint="98" w:themeShade="95"/>
      </w:rPr>
      <w:tblPr/>
      <w:tcPr>
        <w:tcBorders>
          <w:top w:val="single" w:sz="4" w:space="0" w:color="FF8EC6" w:themeColor="accent6" w:themeTint="98"/>
        </w:tcBorders>
      </w:tcPr>
    </w:tblStylePr>
    <w:tblStylePr w:type="firstCol">
      <w:rPr>
        <w:b/>
        <w:color w:val="FF8EC6" w:themeColor="accent6" w:themeTint="98" w:themeShade="95"/>
      </w:rPr>
    </w:tblStylePr>
    <w:tblStylePr w:type="lastCol">
      <w:rPr>
        <w:b/>
        <w:color w:val="FF8EC6" w:themeColor="accent6" w:themeTint="98" w:themeShade="95"/>
      </w:rPr>
    </w:tblStylePr>
    <w:tblStylePr w:type="band1Vert">
      <w:tblPr/>
      <w:tcPr>
        <w:shd w:val="clear" w:color="FFCFE7" w:themeColor="accent6" w:themeTint="40" w:fill="FFCFE7" w:themeFill="accent6" w:themeFillTint="40"/>
      </w:tcPr>
    </w:tblStylePr>
    <w:tblStylePr w:type="band1Horz">
      <w:rPr>
        <w:rFonts w:ascii="Arial" w:hAnsi="Arial"/>
        <w:color w:val="FF8EC6" w:themeColor="accent6" w:themeTint="98" w:themeShade="95"/>
        <w:sz w:val="22"/>
      </w:rPr>
      <w:tblPr/>
      <w:tcPr>
        <w:shd w:val="clear" w:color="FFCFE7" w:themeColor="accent6" w:themeTint="40" w:fill="FFCFE7" w:themeFill="accent6" w:themeFillTint="40"/>
      </w:tcPr>
    </w:tblStylePr>
    <w:tblStylePr w:type="band2Horz">
      <w:rPr>
        <w:rFonts w:ascii="Arial" w:hAnsi="Arial"/>
        <w:color w:val="FF8EC6" w:themeColor="accent6" w:themeTint="98" w:themeShade="95"/>
        <w:sz w:val="22"/>
      </w:rPr>
    </w:tblStylePr>
  </w:style>
  <w:style w:type="table" w:styleId="ListTable7Colou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00A2FF" w:themeColor="accent1"/>
      </w:tblBorders>
      <w:tblCellMar>
        <w:top w:w="0" w:type="dxa"/>
        <w:left w:w="0" w:type="dxa"/>
        <w:bottom w:w="0" w:type="dxa"/>
        <w:right w:w="0" w:type="dxa"/>
      </w:tblCellMar>
    </w:tblPr>
    <w:tblStylePr w:type="firstRow">
      <w:rPr>
        <w:rFonts w:ascii="Arial" w:hAnsi="Arial"/>
        <w:i/>
        <w:color w:val="005E95" w:themeColor="accent1" w:themeShade="95"/>
        <w:sz w:val="22"/>
      </w:rPr>
      <w:tblPr/>
      <w:tcPr>
        <w:tcBorders>
          <w:top w:val="none" w:sz="4" w:space="0" w:color="000000"/>
          <w:left w:val="none" w:sz="4" w:space="0" w:color="000000"/>
          <w:bottom w:val="single" w:sz="4" w:space="0" w:color="00A2FF" w:themeColor="accent1"/>
          <w:right w:val="none" w:sz="4" w:space="0" w:color="000000"/>
        </w:tcBorders>
        <w:shd w:val="clear" w:color="FFFFFF" w:themeColor="light1" w:fill="FFFFFF" w:themeFill="light1"/>
      </w:tcPr>
    </w:tblStylePr>
    <w:tblStylePr w:type="lastRow">
      <w:rPr>
        <w:rFonts w:ascii="Arial" w:hAnsi="Arial"/>
        <w:i/>
        <w:color w:val="005E95" w:themeColor="accent1" w:themeShade="95"/>
        <w:sz w:val="22"/>
      </w:rPr>
      <w:tblPr/>
      <w:tcPr>
        <w:tcBorders>
          <w:top w:val="single" w:sz="4" w:space="0" w:color="00A2FF"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05E95" w:themeColor="accent1" w:themeShade="95"/>
        <w:sz w:val="22"/>
      </w:rPr>
      <w:tblPr/>
      <w:tcPr>
        <w:tcBorders>
          <w:top w:val="none" w:sz="4" w:space="0" w:color="000000"/>
          <w:left w:val="none" w:sz="4" w:space="0" w:color="000000"/>
          <w:bottom w:val="none" w:sz="4" w:space="0" w:color="000000"/>
          <w:right w:val="single" w:sz="4" w:space="0" w:color="00A2FF" w:themeColor="accent1"/>
        </w:tcBorders>
        <w:shd w:val="clear" w:color="FFFFFF" w:fill="auto"/>
      </w:tcPr>
    </w:tblStylePr>
    <w:tblStylePr w:type="lastCol">
      <w:rPr>
        <w:rFonts w:ascii="Arial" w:hAnsi="Arial"/>
        <w:i/>
        <w:color w:val="005E95" w:themeColor="accent1" w:themeShade="95"/>
        <w:sz w:val="22"/>
      </w:rPr>
      <w:tblPr/>
      <w:tcPr>
        <w:tcBorders>
          <w:top w:val="none" w:sz="4" w:space="0" w:color="000000"/>
          <w:left w:val="single" w:sz="4" w:space="0" w:color="00A2FF" w:themeColor="accent1"/>
          <w:bottom w:val="none" w:sz="4" w:space="0" w:color="000000"/>
          <w:right w:val="none" w:sz="4" w:space="0" w:color="000000"/>
        </w:tcBorders>
        <w:shd w:val="clear" w:color="FFFFFF" w:fill="auto"/>
      </w:tcPr>
    </w:tblStylePr>
    <w:tblStylePr w:type="band1Vert">
      <w:tblPr/>
      <w:tcPr>
        <w:shd w:val="clear" w:color="BFE7FF" w:themeColor="accent1" w:themeTint="40" w:fill="BFE7FF" w:themeFill="accent1" w:themeFillTint="40"/>
      </w:tcPr>
    </w:tblStylePr>
    <w:tblStylePr w:type="band1Horz">
      <w:rPr>
        <w:rFonts w:ascii="Arial" w:hAnsi="Arial"/>
        <w:color w:val="005E95" w:themeColor="accent1" w:themeShade="95"/>
        <w:sz w:val="22"/>
      </w:rPr>
      <w:tblPr/>
      <w:tcPr>
        <w:shd w:val="clear" w:color="BFE7FF" w:themeColor="accent1" w:themeTint="40" w:fill="BFE7FF" w:themeFill="accent1" w:themeFillTint="40"/>
      </w:tcPr>
    </w:tblStylePr>
    <w:tblStylePr w:type="band2Horz">
      <w:rPr>
        <w:rFonts w:ascii="Arial" w:hAnsi="Arial"/>
        <w:color w:val="005E95"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73F1E3" w:themeColor="accent2" w:themeTint="97"/>
      </w:tblBorders>
      <w:tblCellMar>
        <w:top w:w="0" w:type="dxa"/>
        <w:left w:w="0" w:type="dxa"/>
        <w:bottom w:w="0" w:type="dxa"/>
        <w:right w:w="0" w:type="dxa"/>
      </w:tblCellMar>
    </w:tblPr>
    <w:tblStylePr w:type="firstRow">
      <w:rPr>
        <w:rFonts w:ascii="Arial" w:hAnsi="Arial"/>
        <w:i/>
        <w:color w:val="73F1E3" w:themeColor="accent2" w:themeTint="97" w:themeShade="95"/>
        <w:sz w:val="22"/>
      </w:rPr>
      <w:tblPr/>
      <w:tcPr>
        <w:tcBorders>
          <w:top w:val="none" w:sz="4" w:space="0" w:color="000000"/>
          <w:left w:val="none" w:sz="4" w:space="0" w:color="000000"/>
          <w:bottom w:val="single" w:sz="4" w:space="0" w:color="73F1E3" w:themeColor="accent2" w:themeTint="97"/>
          <w:right w:val="none" w:sz="4" w:space="0" w:color="000000"/>
        </w:tcBorders>
        <w:shd w:val="clear" w:color="FFFFFF" w:themeColor="light1" w:fill="FFFFFF" w:themeFill="light1"/>
      </w:tcPr>
    </w:tblStylePr>
    <w:tblStylePr w:type="lastRow">
      <w:rPr>
        <w:rFonts w:ascii="Arial" w:hAnsi="Arial"/>
        <w:i/>
        <w:color w:val="73F1E3" w:themeColor="accent2" w:themeTint="97" w:themeShade="95"/>
        <w:sz w:val="22"/>
      </w:rPr>
      <w:tblPr/>
      <w:tcPr>
        <w:tcBorders>
          <w:top w:val="single" w:sz="4" w:space="0" w:color="73F1E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3F1E3" w:themeColor="accent2" w:themeTint="97" w:themeShade="95"/>
        <w:sz w:val="22"/>
      </w:rPr>
      <w:tblPr/>
      <w:tcPr>
        <w:tcBorders>
          <w:top w:val="none" w:sz="4" w:space="0" w:color="000000"/>
          <w:left w:val="none" w:sz="4" w:space="0" w:color="000000"/>
          <w:bottom w:val="none" w:sz="4" w:space="0" w:color="000000"/>
          <w:right w:val="single" w:sz="4" w:space="0" w:color="73F1E3" w:themeColor="accent2" w:themeTint="97"/>
        </w:tcBorders>
        <w:shd w:val="clear" w:color="FFFFFF" w:fill="auto"/>
      </w:tcPr>
    </w:tblStylePr>
    <w:tblStylePr w:type="lastCol">
      <w:rPr>
        <w:rFonts w:ascii="Arial" w:hAnsi="Arial"/>
        <w:i/>
        <w:color w:val="73F1E3" w:themeColor="accent2" w:themeTint="97" w:themeShade="95"/>
        <w:sz w:val="22"/>
      </w:rPr>
      <w:tblPr/>
      <w:tcPr>
        <w:tcBorders>
          <w:top w:val="none" w:sz="4" w:space="0" w:color="000000"/>
          <w:left w:val="single" w:sz="4" w:space="0" w:color="73F1E3" w:themeColor="accent2" w:themeTint="97"/>
          <w:bottom w:val="none" w:sz="4" w:space="0" w:color="000000"/>
          <w:right w:val="none" w:sz="4" w:space="0" w:color="000000"/>
        </w:tcBorders>
        <w:shd w:val="clear" w:color="FFFFFF" w:fill="auto"/>
      </w:tcPr>
    </w:tblStylePr>
    <w:tblStylePr w:type="band1Vert">
      <w:tblPr/>
      <w:tcPr>
        <w:shd w:val="clear" w:color="C3F9F3" w:themeColor="accent2" w:themeTint="40" w:fill="C3F9F3" w:themeFill="accent2" w:themeFillTint="40"/>
      </w:tcPr>
    </w:tblStylePr>
    <w:tblStylePr w:type="band1Horz">
      <w:rPr>
        <w:rFonts w:ascii="Arial" w:hAnsi="Arial"/>
        <w:color w:val="73F1E3" w:themeColor="accent2" w:themeTint="97" w:themeShade="95"/>
        <w:sz w:val="22"/>
      </w:rPr>
      <w:tblPr/>
      <w:tcPr>
        <w:shd w:val="clear" w:color="C3F9F3" w:themeColor="accent2" w:themeTint="40" w:fill="C3F9F3" w:themeFill="accent2" w:themeFillTint="40"/>
      </w:tcPr>
    </w:tblStylePr>
    <w:tblStylePr w:type="band2Horz">
      <w:rPr>
        <w:rFonts w:ascii="Arial" w:hAnsi="Arial"/>
        <w:color w:val="73F1E3"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A0E786" w:themeColor="accent3" w:themeTint="98"/>
      </w:tblBorders>
      <w:tblCellMar>
        <w:top w:w="0" w:type="dxa"/>
        <w:left w:w="0" w:type="dxa"/>
        <w:bottom w:w="0" w:type="dxa"/>
        <w:right w:w="0" w:type="dxa"/>
      </w:tblCellMar>
    </w:tblPr>
    <w:tblStylePr w:type="firstRow">
      <w:rPr>
        <w:rFonts w:ascii="Arial" w:hAnsi="Arial"/>
        <w:i/>
        <w:color w:val="A0E786" w:themeColor="accent3" w:themeTint="98" w:themeShade="95"/>
        <w:sz w:val="22"/>
      </w:rPr>
      <w:tblPr/>
      <w:tcPr>
        <w:tcBorders>
          <w:top w:val="none" w:sz="4" w:space="0" w:color="000000"/>
          <w:left w:val="none" w:sz="4" w:space="0" w:color="000000"/>
          <w:bottom w:val="single" w:sz="4" w:space="0" w:color="A0E786" w:themeColor="accent3" w:themeTint="98"/>
          <w:right w:val="none" w:sz="4" w:space="0" w:color="000000"/>
        </w:tcBorders>
        <w:shd w:val="clear" w:color="FFFFFF" w:themeColor="light1" w:fill="FFFFFF" w:themeFill="light1"/>
      </w:tcPr>
    </w:tblStylePr>
    <w:tblStylePr w:type="lastRow">
      <w:rPr>
        <w:rFonts w:ascii="Arial" w:hAnsi="Arial"/>
        <w:i/>
        <w:color w:val="A0E786" w:themeColor="accent3" w:themeTint="98" w:themeShade="95"/>
        <w:sz w:val="22"/>
      </w:rPr>
      <w:tblPr/>
      <w:tcPr>
        <w:tcBorders>
          <w:top w:val="single" w:sz="4" w:space="0" w:color="A0E786"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E786" w:themeColor="accent3" w:themeTint="98" w:themeShade="95"/>
        <w:sz w:val="22"/>
      </w:rPr>
      <w:tblPr/>
      <w:tcPr>
        <w:tcBorders>
          <w:top w:val="none" w:sz="4" w:space="0" w:color="000000"/>
          <w:left w:val="none" w:sz="4" w:space="0" w:color="000000"/>
          <w:bottom w:val="none" w:sz="4" w:space="0" w:color="000000"/>
          <w:right w:val="single" w:sz="4" w:space="0" w:color="A0E786" w:themeColor="accent3" w:themeTint="98"/>
        </w:tcBorders>
        <w:shd w:val="clear" w:color="FFFFFF" w:fill="auto"/>
      </w:tcPr>
    </w:tblStylePr>
    <w:tblStylePr w:type="lastCol">
      <w:rPr>
        <w:rFonts w:ascii="Arial" w:hAnsi="Arial"/>
        <w:i/>
        <w:color w:val="A0E786" w:themeColor="accent3" w:themeTint="98" w:themeShade="95"/>
        <w:sz w:val="22"/>
      </w:rPr>
      <w:tblPr/>
      <w:tcPr>
        <w:tcBorders>
          <w:top w:val="none" w:sz="4" w:space="0" w:color="000000"/>
          <w:left w:val="single" w:sz="4" w:space="0" w:color="A0E786" w:themeColor="accent3" w:themeTint="98"/>
          <w:bottom w:val="none" w:sz="4" w:space="0" w:color="000000"/>
          <w:right w:val="none" w:sz="4" w:space="0" w:color="000000"/>
        </w:tcBorders>
        <w:shd w:val="clear" w:color="FFFFFF" w:fill="auto"/>
      </w:tcPr>
    </w:tblStylePr>
    <w:tblStylePr w:type="band1Vert">
      <w:tblPr/>
      <w:tcPr>
        <w:shd w:val="clear" w:color="D7F5CC" w:themeColor="accent3" w:themeTint="40" w:fill="D7F5CC" w:themeFill="accent3" w:themeFillTint="40"/>
      </w:tcPr>
    </w:tblStylePr>
    <w:tblStylePr w:type="band1Horz">
      <w:rPr>
        <w:rFonts w:ascii="Arial" w:hAnsi="Arial"/>
        <w:color w:val="A0E786" w:themeColor="accent3" w:themeTint="98" w:themeShade="95"/>
        <w:sz w:val="22"/>
      </w:rPr>
      <w:tblPr/>
      <w:tcPr>
        <w:shd w:val="clear" w:color="D7F5CC" w:themeColor="accent3" w:themeTint="40" w:fill="D7F5CC" w:themeFill="accent3" w:themeFillTint="40"/>
      </w:tcPr>
    </w:tblStylePr>
    <w:tblStylePr w:type="band2Horz">
      <w:rPr>
        <w:rFonts w:ascii="Arial" w:hAnsi="Arial"/>
        <w:color w:val="A0E786"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FFE783" w:themeColor="accent4" w:themeTint="9A"/>
      </w:tblBorders>
      <w:tblCellMar>
        <w:top w:w="0" w:type="dxa"/>
        <w:left w:w="0" w:type="dxa"/>
        <w:bottom w:w="0" w:type="dxa"/>
        <w:right w:w="0" w:type="dxa"/>
      </w:tblCellMar>
    </w:tblPr>
    <w:tblStylePr w:type="firstRow">
      <w:rPr>
        <w:rFonts w:ascii="Arial" w:hAnsi="Arial"/>
        <w:i/>
        <w:color w:val="FFE783" w:themeColor="accent4" w:themeTint="9A" w:themeShade="95"/>
        <w:sz w:val="22"/>
      </w:rPr>
      <w:tblPr/>
      <w:tcPr>
        <w:tcBorders>
          <w:top w:val="none" w:sz="4" w:space="0" w:color="000000"/>
          <w:left w:val="none" w:sz="4" w:space="0" w:color="000000"/>
          <w:bottom w:val="single" w:sz="4" w:space="0" w:color="FFE783" w:themeColor="accent4" w:themeTint="9A"/>
          <w:right w:val="none" w:sz="4" w:space="0" w:color="000000"/>
        </w:tcBorders>
        <w:shd w:val="clear" w:color="FFFFFF" w:themeColor="light1" w:fill="FFFFFF" w:themeFill="light1"/>
      </w:tcPr>
    </w:tblStylePr>
    <w:tblStylePr w:type="lastRow">
      <w:rPr>
        <w:rFonts w:ascii="Arial" w:hAnsi="Arial"/>
        <w:i/>
        <w:color w:val="FFE783" w:themeColor="accent4" w:themeTint="9A" w:themeShade="95"/>
        <w:sz w:val="22"/>
      </w:rPr>
      <w:tblPr/>
      <w:tcPr>
        <w:tcBorders>
          <w:top w:val="single" w:sz="4" w:space="0" w:color="FFE78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E783" w:themeColor="accent4" w:themeTint="9A" w:themeShade="95"/>
        <w:sz w:val="22"/>
      </w:rPr>
      <w:tblPr/>
      <w:tcPr>
        <w:tcBorders>
          <w:top w:val="none" w:sz="4" w:space="0" w:color="000000"/>
          <w:left w:val="none" w:sz="4" w:space="0" w:color="000000"/>
          <w:bottom w:val="none" w:sz="4" w:space="0" w:color="000000"/>
          <w:right w:val="single" w:sz="4" w:space="0" w:color="FFE783" w:themeColor="accent4" w:themeTint="9A"/>
        </w:tcBorders>
        <w:shd w:val="clear" w:color="FFFFFF" w:fill="auto"/>
      </w:tcPr>
    </w:tblStylePr>
    <w:tblStylePr w:type="lastCol">
      <w:rPr>
        <w:rFonts w:ascii="Arial" w:hAnsi="Arial"/>
        <w:i/>
        <w:color w:val="FFE783" w:themeColor="accent4" w:themeTint="9A" w:themeShade="95"/>
        <w:sz w:val="22"/>
      </w:rPr>
      <w:tblPr/>
      <w:tcPr>
        <w:tcBorders>
          <w:top w:val="none" w:sz="4" w:space="0" w:color="000000"/>
          <w:left w:val="single" w:sz="4" w:space="0" w:color="FFE783" w:themeColor="accent4" w:themeTint="9A"/>
          <w:bottom w:val="none" w:sz="4" w:space="0" w:color="000000"/>
          <w:right w:val="none" w:sz="4" w:space="0" w:color="000000"/>
        </w:tcBorders>
        <w:shd w:val="clear" w:color="FFFFFF" w:fill="auto"/>
      </w:tcPr>
    </w:tblStylePr>
    <w:tblStylePr w:type="band1Vert">
      <w:tblPr/>
      <w:tcPr>
        <w:shd w:val="clear" w:color="FFF5CB" w:themeColor="accent4" w:themeTint="40" w:fill="FFF5CB" w:themeFill="accent4" w:themeFillTint="40"/>
      </w:tcPr>
    </w:tblStylePr>
    <w:tblStylePr w:type="band1Horz">
      <w:rPr>
        <w:rFonts w:ascii="Arial" w:hAnsi="Arial"/>
        <w:color w:val="FFE783" w:themeColor="accent4" w:themeTint="9A" w:themeShade="95"/>
        <w:sz w:val="22"/>
      </w:rPr>
      <w:tblPr/>
      <w:tcPr>
        <w:shd w:val="clear" w:color="FFF5CB" w:themeColor="accent4" w:themeTint="40" w:fill="FFF5CB" w:themeFill="accent4" w:themeFillTint="40"/>
      </w:tcPr>
    </w:tblStylePr>
    <w:tblStylePr w:type="band2Horz">
      <w:rPr>
        <w:rFonts w:ascii="Arial" w:hAnsi="Arial"/>
        <w:color w:val="FFE783"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FFA194" w:themeColor="accent5" w:themeTint="9A"/>
      </w:tblBorders>
      <w:tblCellMar>
        <w:top w:w="0" w:type="dxa"/>
        <w:left w:w="0" w:type="dxa"/>
        <w:bottom w:w="0" w:type="dxa"/>
        <w:right w:w="0" w:type="dxa"/>
      </w:tblCellMar>
    </w:tblPr>
    <w:tblStylePr w:type="firstRow">
      <w:rPr>
        <w:rFonts w:ascii="Arial" w:hAnsi="Arial"/>
        <w:i/>
        <w:color w:val="FFA194" w:themeColor="accent5" w:themeTint="9A" w:themeShade="95"/>
        <w:sz w:val="22"/>
      </w:rPr>
      <w:tblPr/>
      <w:tcPr>
        <w:tcBorders>
          <w:top w:val="none" w:sz="4" w:space="0" w:color="000000"/>
          <w:left w:val="none" w:sz="4" w:space="0" w:color="000000"/>
          <w:bottom w:val="single" w:sz="4" w:space="0" w:color="FFA194" w:themeColor="accent5" w:themeTint="9A"/>
          <w:right w:val="none" w:sz="4" w:space="0" w:color="000000"/>
        </w:tcBorders>
        <w:shd w:val="clear" w:color="FFFFFF" w:themeColor="light1" w:fill="FFFFFF" w:themeFill="light1"/>
      </w:tcPr>
    </w:tblStylePr>
    <w:tblStylePr w:type="lastRow">
      <w:rPr>
        <w:rFonts w:ascii="Arial" w:hAnsi="Arial"/>
        <w:i/>
        <w:color w:val="FFA194" w:themeColor="accent5" w:themeTint="9A" w:themeShade="95"/>
        <w:sz w:val="22"/>
      </w:rPr>
      <w:tblPr/>
      <w:tcPr>
        <w:tcBorders>
          <w:top w:val="single" w:sz="4" w:space="0" w:color="FFA194"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A194" w:themeColor="accent5" w:themeTint="9A" w:themeShade="95"/>
        <w:sz w:val="22"/>
      </w:rPr>
      <w:tblPr/>
      <w:tcPr>
        <w:tcBorders>
          <w:top w:val="none" w:sz="4" w:space="0" w:color="000000"/>
          <w:left w:val="none" w:sz="4" w:space="0" w:color="000000"/>
          <w:bottom w:val="none" w:sz="4" w:space="0" w:color="000000"/>
          <w:right w:val="single" w:sz="4" w:space="0" w:color="FFA194" w:themeColor="accent5" w:themeTint="9A"/>
        </w:tcBorders>
        <w:shd w:val="clear" w:color="FFFFFF" w:fill="auto"/>
      </w:tcPr>
    </w:tblStylePr>
    <w:tblStylePr w:type="lastCol">
      <w:rPr>
        <w:rFonts w:ascii="Arial" w:hAnsi="Arial"/>
        <w:i/>
        <w:color w:val="FFA194" w:themeColor="accent5" w:themeTint="9A" w:themeShade="95"/>
        <w:sz w:val="22"/>
      </w:rPr>
      <w:tblPr/>
      <w:tcPr>
        <w:tcBorders>
          <w:top w:val="none" w:sz="4" w:space="0" w:color="000000"/>
          <w:left w:val="single" w:sz="4" w:space="0" w:color="FFA194" w:themeColor="accent5" w:themeTint="9A"/>
          <w:bottom w:val="none" w:sz="4" w:space="0" w:color="000000"/>
          <w:right w:val="none" w:sz="4" w:space="0" w:color="000000"/>
        </w:tcBorders>
        <w:shd w:val="clear" w:color="FFFFFF" w:fill="auto"/>
      </w:tcPr>
    </w:tblStylePr>
    <w:tblStylePr w:type="band1Vert">
      <w:tblPr/>
      <w:tcPr>
        <w:shd w:val="clear" w:color="FFD7D2" w:themeColor="accent5" w:themeTint="40" w:fill="FFD7D2" w:themeFill="accent5" w:themeFillTint="40"/>
      </w:tcPr>
    </w:tblStylePr>
    <w:tblStylePr w:type="band1Horz">
      <w:rPr>
        <w:rFonts w:ascii="Arial" w:hAnsi="Arial"/>
        <w:color w:val="FFA194" w:themeColor="accent5" w:themeTint="9A" w:themeShade="95"/>
        <w:sz w:val="22"/>
      </w:rPr>
      <w:tblPr/>
      <w:tcPr>
        <w:shd w:val="clear" w:color="FFD7D2" w:themeColor="accent5" w:themeTint="40" w:fill="FFD7D2" w:themeFill="accent5" w:themeFillTint="40"/>
      </w:tcPr>
    </w:tblStylePr>
    <w:tblStylePr w:type="band2Horz">
      <w:rPr>
        <w:rFonts w:ascii="Arial" w:hAnsi="Arial"/>
        <w:color w:val="FFA194"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F8EC6" w:themeColor="accent6" w:themeTint="98"/>
      </w:tblBorders>
      <w:tblCellMar>
        <w:top w:w="0" w:type="dxa"/>
        <w:left w:w="0" w:type="dxa"/>
        <w:bottom w:w="0" w:type="dxa"/>
        <w:right w:w="0" w:type="dxa"/>
      </w:tblCellMar>
    </w:tblPr>
    <w:tblStylePr w:type="firstRow">
      <w:rPr>
        <w:rFonts w:ascii="Arial" w:hAnsi="Arial"/>
        <w:i/>
        <w:color w:val="FF8EC6" w:themeColor="accent6" w:themeTint="98" w:themeShade="95"/>
        <w:sz w:val="22"/>
      </w:rPr>
      <w:tblPr/>
      <w:tcPr>
        <w:tcBorders>
          <w:top w:val="none" w:sz="4" w:space="0" w:color="000000"/>
          <w:left w:val="none" w:sz="4" w:space="0" w:color="000000"/>
          <w:bottom w:val="single" w:sz="4" w:space="0" w:color="FF8EC6" w:themeColor="accent6" w:themeTint="98"/>
          <w:right w:val="none" w:sz="4" w:space="0" w:color="000000"/>
        </w:tcBorders>
        <w:shd w:val="clear" w:color="FFFFFF" w:themeColor="light1" w:fill="FFFFFF" w:themeFill="light1"/>
      </w:tcPr>
    </w:tblStylePr>
    <w:tblStylePr w:type="lastRow">
      <w:rPr>
        <w:rFonts w:ascii="Arial" w:hAnsi="Arial"/>
        <w:i/>
        <w:color w:val="FF8EC6" w:themeColor="accent6" w:themeTint="98" w:themeShade="95"/>
        <w:sz w:val="22"/>
      </w:rPr>
      <w:tblPr/>
      <w:tcPr>
        <w:tcBorders>
          <w:top w:val="single" w:sz="4" w:space="0" w:color="FF8EC6"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8EC6" w:themeColor="accent6" w:themeTint="98" w:themeShade="95"/>
        <w:sz w:val="22"/>
      </w:rPr>
      <w:tblPr/>
      <w:tcPr>
        <w:tcBorders>
          <w:top w:val="none" w:sz="4" w:space="0" w:color="000000"/>
          <w:left w:val="none" w:sz="4" w:space="0" w:color="000000"/>
          <w:bottom w:val="none" w:sz="4" w:space="0" w:color="000000"/>
          <w:right w:val="single" w:sz="4" w:space="0" w:color="FF8EC6" w:themeColor="accent6" w:themeTint="98"/>
        </w:tcBorders>
        <w:shd w:val="clear" w:color="FFFFFF" w:fill="auto"/>
      </w:tcPr>
    </w:tblStylePr>
    <w:tblStylePr w:type="lastCol">
      <w:rPr>
        <w:rFonts w:ascii="Arial" w:hAnsi="Arial"/>
        <w:i/>
        <w:color w:val="FF8EC6" w:themeColor="accent6" w:themeTint="98" w:themeShade="95"/>
        <w:sz w:val="22"/>
      </w:rPr>
      <w:tblPr/>
      <w:tcPr>
        <w:tcBorders>
          <w:top w:val="none" w:sz="4" w:space="0" w:color="000000"/>
          <w:left w:val="single" w:sz="4" w:space="0" w:color="FF8EC6" w:themeColor="accent6" w:themeTint="98"/>
          <w:bottom w:val="none" w:sz="4" w:space="0" w:color="000000"/>
          <w:right w:val="none" w:sz="4" w:space="0" w:color="000000"/>
        </w:tcBorders>
        <w:shd w:val="clear" w:color="FFFFFF" w:fill="auto"/>
      </w:tcPr>
    </w:tblStylePr>
    <w:tblStylePr w:type="band1Vert">
      <w:tblPr/>
      <w:tcPr>
        <w:shd w:val="clear" w:color="FFCFE7" w:themeColor="accent6" w:themeTint="40" w:fill="FFCFE7" w:themeFill="accent6" w:themeFillTint="40"/>
      </w:tcPr>
    </w:tblStylePr>
    <w:tblStylePr w:type="band1Horz">
      <w:rPr>
        <w:rFonts w:ascii="Arial" w:hAnsi="Arial"/>
        <w:color w:val="FF8EC6" w:themeColor="accent6" w:themeTint="98" w:themeShade="95"/>
        <w:sz w:val="22"/>
      </w:rPr>
      <w:tblPr/>
      <w:tcPr>
        <w:shd w:val="clear" w:color="FFCFE7" w:themeColor="accent6" w:themeTint="40" w:fill="FFCFE7" w:themeFill="accent6" w:themeFillTint="40"/>
      </w:tcPr>
    </w:tblStylePr>
    <w:tblStylePr w:type="band2Horz">
      <w:rPr>
        <w:rFonts w:ascii="Arial" w:hAnsi="Arial"/>
        <w:color w:val="FF8EC6" w:themeColor="accent6" w:themeTint="98" w:themeShade="95"/>
        <w:sz w:val="22"/>
      </w:rPr>
    </w:tblStylePr>
  </w:style>
  <w:style w:type="table" w:customStyle="1" w:styleId="Lined-Accent">
    <w:name w:val="Lined - Accent"/>
    <w:uiPriority w:val="99"/>
    <w:rPr>
      <w:color w:val="404040"/>
      <w:lang w:val="en-FR" w:eastAsia="en-GB"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val="en-FR" w:eastAsia="en-GB"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15A9FF" w:themeColor="accent1" w:themeTint="EA" w:fill="15A9FF" w:themeFill="accent1" w:themeFillTint="EA"/>
      </w:tcPr>
    </w:tblStylePr>
    <w:tblStylePr w:type="lastRow">
      <w:rPr>
        <w:rFonts w:ascii="Arial" w:hAnsi="Arial"/>
        <w:color w:val="F2F2F2"/>
        <w:sz w:val="22"/>
      </w:rPr>
      <w:tblPr/>
      <w:tcPr>
        <w:shd w:val="clear" w:color="15A9FF" w:themeColor="accent1" w:themeTint="EA" w:fill="15A9FF" w:themeFill="accent1" w:themeFillTint="EA"/>
      </w:tcPr>
    </w:tblStylePr>
    <w:tblStylePr w:type="firstCol">
      <w:rPr>
        <w:rFonts w:ascii="Arial" w:hAnsi="Arial"/>
        <w:color w:val="F2F2F2"/>
        <w:sz w:val="22"/>
      </w:rPr>
      <w:tblPr/>
      <w:tcPr>
        <w:shd w:val="clear" w:color="15A9FF" w:themeColor="accent1" w:themeTint="EA" w:fill="15A9FF" w:themeFill="accent1" w:themeFillTint="EA"/>
      </w:tcPr>
    </w:tblStylePr>
    <w:tblStylePr w:type="lastCol">
      <w:rPr>
        <w:rFonts w:ascii="Arial" w:hAnsi="Arial"/>
        <w:color w:val="F2F2F2"/>
        <w:sz w:val="22"/>
      </w:rPr>
      <w:tblPr/>
      <w:tcPr>
        <w:shd w:val="clear" w:color="15A9FF" w:themeColor="accent1" w:themeTint="EA" w:fill="15A9F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FE1FF" w:themeColor="accent1" w:themeTint="50" w:fill="AFE1F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FE1FF" w:themeColor="accent1" w:themeTint="50" w:fill="AFE1FF" w:themeFill="accent1" w:themeFillTint="50"/>
      </w:tcPr>
    </w:tblStylePr>
  </w:style>
  <w:style w:type="table" w:customStyle="1" w:styleId="Lined-Accent2">
    <w:name w:val="Lined - Accent 2"/>
    <w:uiPriority w:val="99"/>
    <w:rPr>
      <w:color w:val="404040"/>
      <w:lang w:val="en-FR" w:eastAsia="en-GB"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3F1E3" w:themeColor="accent2" w:themeTint="97" w:fill="73F1E3" w:themeFill="accent2" w:themeFillTint="97"/>
      </w:tcPr>
    </w:tblStylePr>
    <w:tblStylePr w:type="lastRow">
      <w:rPr>
        <w:rFonts w:ascii="Arial" w:hAnsi="Arial"/>
        <w:color w:val="F2F2F2"/>
        <w:sz w:val="22"/>
      </w:rPr>
      <w:tblPr/>
      <w:tcPr>
        <w:shd w:val="clear" w:color="73F1E3" w:themeColor="accent2" w:themeTint="97" w:fill="73F1E3" w:themeFill="accent2" w:themeFillTint="97"/>
      </w:tcPr>
    </w:tblStylePr>
    <w:tblStylePr w:type="firstCol">
      <w:rPr>
        <w:rFonts w:ascii="Arial" w:hAnsi="Arial"/>
        <w:color w:val="F2F2F2"/>
        <w:sz w:val="22"/>
      </w:rPr>
      <w:tblPr/>
      <w:tcPr>
        <w:shd w:val="clear" w:color="73F1E3" w:themeColor="accent2" w:themeTint="97" w:fill="73F1E3" w:themeFill="accent2" w:themeFillTint="97"/>
      </w:tcPr>
    </w:tblStylePr>
    <w:tblStylePr w:type="lastCol">
      <w:rPr>
        <w:rFonts w:ascii="Arial" w:hAnsi="Arial"/>
        <w:color w:val="F2F2F2"/>
        <w:sz w:val="22"/>
      </w:rPr>
      <w:tblPr/>
      <w:tcPr>
        <w:shd w:val="clear" w:color="73F1E3" w:themeColor="accent2" w:themeTint="97" w:fill="73F1E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0FAF5" w:themeColor="accent2" w:themeTint="32" w:fill="D0FAF5" w:themeFill="accent2" w:themeFillTint="32"/>
      </w:tcPr>
    </w:tblStylePr>
  </w:style>
  <w:style w:type="table" w:customStyle="1" w:styleId="Lined-Accent3">
    <w:name w:val="Lined - Accent 3"/>
    <w:uiPriority w:val="99"/>
    <w:rPr>
      <w:color w:val="404040"/>
      <w:lang w:val="en-FR" w:eastAsia="en-GB"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60D836" w:themeColor="accent3" w:themeTint="FE" w:fill="60D836" w:themeFill="accent3" w:themeFillTint="FE"/>
      </w:tcPr>
    </w:tblStylePr>
    <w:tblStylePr w:type="lastRow">
      <w:rPr>
        <w:rFonts w:ascii="Arial" w:hAnsi="Arial"/>
        <w:color w:val="F2F2F2"/>
        <w:sz w:val="22"/>
      </w:rPr>
      <w:tblPr/>
      <w:tcPr>
        <w:shd w:val="clear" w:color="60D836" w:themeColor="accent3" w:themeTint="FE" w:fill="60D836" w:themeFill="accent3" w:themeFillTint="FE"/>
      </w:tcPr>
    </w:tblStylePr>
    <w:tblStylePr w:type="firstCol">
      <w:rPr>
        <w:rFonts w:ascii="Arial" w:hAnsi="Arial"/>
        <w:color w:val="F2F2F2"/>
        <w:sz w:val="22"/>
      </w:rPr>
      <w:tblPr/>
      <w:tcPr>
        <w:shd w:val="clear" w:color="60D836" w:themeColor="accent3" w:themeTint="FE" w:fill="60D836" w:themeFill="accent3" w:themeFillTint="FE"/>
      </w:tcPr>
    </w:tblStylePr>
    <w:tblStylePr w:type="lastCol">
      <w:rPr>
        <w:rFonts w:ascii="Arial" w:hAnsi="Arial"/>
        <w:color w:val="F2F2F2"/>
        <w:sz w:val="22"/>
      </w:rPr>
      <w:tblPr/>
      <w:tcPr>
        <w:shd w:val="clear" w:color="60D836" w:themeColor="accent3" w:themeTint="FE" w:fill="60D836"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EF7D5" w:themeColor="accent3" w:themeTint="34" w:fill="DEF7D5" w:themeFill="accent3" w:themeFillTint="34"/>
      </w:tcPr>
    </w:tblStylePr>
  </w:style>
  <w:style w:type="table" w:customStyle="1" w:styleId="Lined-Accent4">
    <w:name w:val="Lined - Accent 4"/>
    <w:uiPriority w:val="99"/>
    <w:rPr>
      <w:color w:val="404040"/>
      <w:lang w:val="en-FR" w:eastAsia="en-GB"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FE783" w:themeColor="accent4" w:themeTint="9A" w:fill="FFE783" w:themeFill="accent4" w:themeFillTint="9A"/>
      </w:tcPr>
    </w:tblStylePr>
    <w:tblStylePr w:type="lastRow">
      <w:rPr>
        <w:rFonts w:ascii="Arial" w:hAnsi="Arial"/>
        <w:color w:val="F2F2F2"/>
        <w:sz w:val="22"/>
      </w:rPr>
      <w:tblPr/>
      <w:tcPr>
        <w:shd w:val="clear" w:color="FFE783" w:themeColor="accent4" w:themeTint="9A" w:fill="FFE783" w:themeFill="accent4" w:themeFillTint="9A"/>
      </w:tcPr>
    </w:tblStylePr>
    <w:tblStylePr w:type="firstCol">
      <w:rPr>
        <w:rFonts w:ascii="Arial" w:hAnsi="Arial"/>
        <w:color w:val="F2F2F2"/>
        <w:sz w:val="22"/>
      </w:rPr>
      <w:tblPr/>
      <w:tcPr>
        <w:shd w:val="clear" w:color="FFE783" w:themeColor="accent4" w:themeTint="9A" w:fill="FFE783" w:themeFill="accent4" w:themeFillTint="9A"/>
      </w:tcPr>
    </w:tblStylePr>
    <w:tblStylePr w:type="lastCol">
      <w:rPr>
        <w:rFonts w:ascii="Arial" w:hAnsi="Arial"/>
        <w:color w:val="F2F2F2"/>
        <w:sz w:val="22"/>
      </w:rPr>
      <w:tblPr/>
      <w:tcPr>
        <w:shd w:val="clear" w:color="FFE783" w:themeColor="accent4" w:themeTint="9A" w:fill="FFE78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7D5" w:themeColor="accent4" w:themeTint="34" w:fill="FFF7D5" w:themeFill="accent4" w:themeFillTint="34"/>
      </w:tcPr>
    </w:tblStylePr>
  </w:style>
  <w:style w:type="table" w:customStyle="1" w:styleId="Lined-Accent5">
    <w:name w:val="Lined - Accent 5"/>
    <w:uiPriority w:val="99"/>
    <w:rPr>
      <w:color w:val="404040"/>
      <w:lang w:val="en-FR" w:eastAsia="en-GB"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F644E" w:themeColor="accent5" w:fill="FF644E" w:themeFill="accent5"/>
      </w:tcPr>
    </w:tblStylePr>
    <w:tblStylePr w:type="lastRow">
      <w:rPr>
        <w:rFonts w:ascii="Arial" w:hAnsi="Arial"/>
        <w:color w:val="F2F2F2"/>
        <w:sz w:val="22"/>
      </w:rPr>
      <w:tblPr/>
      <w:tcPr>
        <w:shd w:val="clear" w:color="FF644E" w:themeColor="accent5" w:fill="FF644E" w:themeFill="accent5"/>
      </w:tcPr>
    </w:tblStylePr>
    <w:tblStylePr w:type="firstCol">
      <w:rPr>
        <w:rFonts w:ascii="Arial" w:hAnsi="Arial"/>
        <w:color w:val="F2F2F2"/>
        <w:sz w:val="22"/>
      </w:rPr>
      <w:tblPr/>
      <w:tcPr>
        <w:shd w:val="clear" w:color="FF644E" w:themeColor="accent5" w:fill="FF644E" w:themeFill="accent5"/>
      </w:tcPr>
    </w:tblStylePr>
    <w:tblStylePr w:type="lastCol">
      <w:rPr>
        <w:rFonts w:ascii="Arial" w:hAnsi="Arial"/>
        <w:color w:val="F2F2F2"/>
        <w:sz w:val="22"/>
      </w:rPr>
      <w:tblPr/>
      <w:tcPr>
        <w:shd w:val="clear" w:color="FF644E" w:themeColor="accent5" w:fill="FF644E"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DFDA" w:themeColor="accent5" w:themeTint="34" w:fill="FFDFDA" w:themeFill="accent5" w:themeFillTint="34"/>
      </w:tcPr>
    </w:tblStylePr>
  </w:style>
  <w:style w:type="table" w:customStyle="1" w:styleId="Lined-Accent6">
    <w:name w:val="Lined - Accent 6"/>
    <w:uiPriority w:val="99"/>
    <w:rPr>
      <w:color w:val="404040"/>
      <w:lang w:val="en-FR" w:eastAsia="en-GB"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F42A1" w:themeColor="accent6" w:fill="FF42A1" w:themeFill="accent6"/>
      </w:tcPr>
    </w:tblStylePr>
    <w:tblStylePr w:type="lastRow">
      <w:rPr>
        <w:rFonts w:ascii="Arial" w:hAnsi="Arial"/>
        <w:color w:val="F2F2F2"/>
        <w:sz w:val="22"/>
      </w:rPr>
      <w:tblPr/>
      <w:tcPr>
        <w:shd w:val="clear" w:color="FF42A1" w:themeColor="accent6" w:fill="FF42A1" w:themeFill="accent6"/>
      </w:tcPr>
    </w:tblStylePr>
    <w:tblStylePr w:type="firstCol">
      <w:rPr>
        <w:rFonts w:ascii="Arial" w:hAnsi="Arial"/>
        <w:color w:val="F2F2F2"/>
        <w:sz w:val="22"/>
      </w:rPr>
      <w:tblPr/>
      <w:tcPr>
        <w:shd w:val="clear" w:color="FF42A1" w:themeColor="accent6" w:fill="FF42A1" w:themeFill="accent6"/>
      </w:tcPr>
    </w:tblStylePr>
    <w:tblStylePr w:type="lastCol">
      <w:rPr>
        <w:rFonts w:ascii="Arial" w:hAnsi="Arial"/>
        <w:color w:val="F2F2F2"/>
        <w:sz w:val="22"/>
      </w:rPr>
      <w:tblPr/>
      <w:tcPr>
        <w:shd w:val="clear" w:color="FF42A1" w:themeColor="accent6" w:fill="FF42A1"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D8EB" w:themeColor="accent6" w:themeTint="34" w:fill="FFD8EB" w:themeFill="accent6" w:themeFillTint="34"/>
      </w:tcPr>
    </w:tblStylePr>
  </w:style>
  <w:style w:type="table" w:customStyle="1" w:styleId="BorderedLined-Accent">
    <w:name w:val="Bordered &amp; Lined - Accent"/>
    <w:uiPriority w:val="99"/>
    <w:rPr>
      <w:color w:val="404040"/>
      <w:lang w:val="en-FR" w:eastAsia="en-GB"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val="en-FR" w:eastAsia="en-GB" w:bidi="ar-SA"/>
    </w:rPr>
    <w:tblPr>
      <w:tblStyleRowBandSize w:val="1"/>
      <w:tblStyleColBandSize w:val="1"/>
      <w:tblInd w:w="0" w:type="dxa"/>
      <w:tblBorders>
        <w:top w:val="single" w:sz="4" w:space="0" w:color="005E95" w:themeColor="accent1" w:themeShade="95"/>
        <w:left w:val="single" w:sz="4" w:space="0" w:color="005E95" w:themeColor="accent1" w:themeShade="95"/>
        <w:bottom w:val="single" w:sz="4" w:space="0" w:color="005E95" w:themeColor="accent1" w:themeShade="95"/>
        <w:right w:val="single" w:sz="4" w:space="0" w:color="005E95" w:themeColor="accent1" w:themeShade="95"/>
        <w:insideH w:val="single" w:sz="4" w:space="0" w:color="005E95" w:themeColor="accent1" w:themeShade="95"/>
        <w:insideV w:val="single" w:sz="4" w:space="0" w:color="005E95"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15A9FF" w:themeColor="accent1" w:themeTint="EA" w:fill="15A9FF" w:themeFill="accent1" w:themeFillTint="EA"/>
      </w:tcPr>
    </w:tblStylePr>
    <w:tblStylePr w:type="lastRow">
      <w:rPr>
        <w:rFonts w:ascii="Arial" w:hAnsi="Arial"/>
        <w:color w:val="F2F2F2"/>
        <w:sz w:val="22"/>
      </w:rPr>
      <w:tblPr/>
      <w:tcPr>
        <w:shd w:val="clear" w:color="15A9FF" w:themeColor="accent1" w:themeTint="EA" w:fill="15A9FF" w:themeFill="accent1" w:themeFillTint="EA"/>
      </w:tcPr>
    </w:tblStylePr>
    <w:tblStylePr w:type="firstCol">
      <w:rPr>
        <w:rFonts w:ascii="Arial" w:hAnsi="Arial"/>
        <w:color w:val="F2F2F2"/>
        <w:sz w:val="22"/>
      </w:rPr>
      <w:tblPr/>
      <w:tcPr>
        <w:shd w:val="clear" w:color="15A9FF" w:themeColor="accent1" w:themeTint="EA" w:fill="15A9FF" w:themeFill="accent1" w:themeFillTint="EA"/>
      </w:tcPr>
    </w:tblStylePr>
    <w:tblStylePr w:type="lastCol">
      <w:rPr>
        <w:rFonts w:ascii="Arial" w:hAnsi="Arial"/>
        <w:color w:val="F2F2F2"/>
        <w:sz w:val="22"/>
      </w:rPr>
      <w:tblPr/>
      <w:tcPr>
        <w:shd w:val="clear" w:color="15A9FF" w:themeColor="accent1" w:themeTint="EA" w:fill="15A9F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FE1FF" w:themeColor="accent1" w:themeTint="50" w:fill="AFE1F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FE1FF" w:themeColor="accent1" w:themeTint="50" w:fill="AFE1FF" w:themeFill="accent1" w:themeFillTint="50"/>
      </w:tcPr>
    </w:tblStylePr>
  </w:style>
  <w:style w:type="table" w:customStyle="1" w:styleId="BorderedLined-Accent2">
    <w:name w:val="Bordered &amp; Lined - Accent 2"/>
    <w:uiPriority w:val="99"/>
    <w:rPr>
      <w:color w:val="404040"/>
      <w:lang w:val="en-FR" w:eastAsia="en-GB" w:bidi="ar-SA"/>
    </w:rPr>
    <w:tblPr>
      <w:tblStyleRowBandSize w:val="1"/>
      <w:tblStyleColBandSize w:val="1"/>
      <w:tblInd w:w="0" w:type="dxa"/>
      <w:tblBorders>
        <w:top w:val="single" w:sz="4" w:space="0" w:color="0D8678" w:themeColor="accent2" w:themeShade="95"/>
        <w:left w:val="single" w:sz="4" w:space="0" w:color="0D8678" w:themeColor="accent2" w:themeShade="95"/>
        <w:bottom w:val="single" w:sz="4" w:space="0" w:color="0D8678" w:themeColor="accent2" w:themeShade="95"/>
        <w:right w:val="single" w:sz="4" w:space="0" w:color="0D8678" w:themeColor="accent2" w:themeShade="95"/>
        <w:insideH w:val="single" w:sz="4" w:space="0" w:color="0D8678" w:themeColor="accent2" w:themeShade="95"/>
        <w:insideV w:val="single" w:sz="4" w:space="0" w:color="0D8678"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73F1E3" w:themeColor="accent2" w:themeTint="97" w:fill="73F1E3" w:themeFill="accent2" w:themeFillTint="97"/>
      </w:tcPr>
    </w:tblStylePr>
    <w:tblStylePr w:type="lastRow">
      <w:rPr>
        <w:rFonts w:ascii="Arial" w:hAnsi="Arial"/>
        <w:color w:val="F2F2F2"/>
        <w:sz w:val="22"/>
      </w:rPr>
      <w:tblPr/>
      <w:tcPr>
        <w:shd w:val="clear" w:color="73F1E3" w:themeColor="accent2" w:themeTint="97" w:fill="73F1E3" w:themeFill="accent2" w:themeFillTint="97"/>
      </w:tcPr>
    </w:tblStylePr>
    <w:tblStylePr w:type="firstCol">
      <w:rPr>
        <w:rFonts w:ascii="Arial" w:hAnsi="Arial"/>
        <w:color w:val="F2F2F2"/>
        <w:sz w:val="22"/>
      </w:rPr>
      <w:tblPr/>
      <w:tcPr>
        <w:shd w:val="clear" w:color="73F1E3" w:themeColor="accent2" w:themeTint="97" w:fill="73F1E3" w:themeFill="accent2" w:themeFillTint="97"/>
      </w:tcPr>
    </w:tblStylePr>
    <w:tblStylePr w:type="lastCol">
      <w:rPr>
        <w:rFonts w:ascii="Arial" w:hAnsi="Arial"/>
        <w:color w:val="F2F2F2"/>
        <w:sz w:val="22"/>
      </w:rPr>
      <w:tblPr/>
      <w:tcPr>
        <w:shd w:val="clear" w:color="73F1E3" w:themeColor="accent2" w:themeTint="97" w:fill="73F1E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0FAF5" w:themeColor="accent2" w:themeTint="32" w:fill="D0FAF5" w:themeFill="accent2" w:themeFillTint="32"/>
      </w:tcPr>
    </w:tblStylePr>
  </w:style>
  <w:style w:type="table" w:customStyle="1" w:styleId="BorderedLined-Accent3">
    <w:name w:val="Bordered &amp; Lined - Accent 3"/>
    <w:uiPriority w:val="99"/>
    <w:rPr>
      <w:color w:val="404040"/>
      <w:lang w:val="en-FR" w:eastAsia="en-GB" w:bidi="ar-SA"/>
    </w:rPr>
    <w:tblPr>
      <w:tblStyleRowBandSize w:val="1"/>
      <w:tblStyleColBandSize w:val="1"/>
      <w:tblInd w:w="0" w:type="dxa"/>
      <w:tblBorders>
        <w:top w:val="single" w:sz="4" w:space="0" w:color="358419" w:themeColor="accent3" w:themeShade="95"/>
        <w:left w:val="single" w:sz="4" w:space="0" w:color="358419" w:themeColor="accent3" w:themeShade="95"/>
        <w:bottom w:val="single" w:sz="4" w:space="0" w:color="358419" w:themeColor="accent3" w:themeShade="95"/>
        <w:right w:val="single" w:sz="4" w:space="0" w:color="358419" w:themeColor="accent3" w:themeShade="95"/>
        <w:insideH w:val="single" w:sz="4" w:space="0" w:color="358419" w:themeColor="accent3" w:themeShade="95"/>
        <w:insideV w:val="single" w:sz="4" w:space="0" w:color="358419"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60D836" w:themeColor="accent3" w:themeTint="FE" w:fill="60D836" w:themeFill="accent3" w:themeFillTint="FE"/>
      </w:tcPr>
    </w:tblStylePr>
    <w:tblStylePr w:type="lastRow">
      <w:rPr>
        <w:rFonts w:ascii="Arial" w:hAnsi="Arial"/>
        <w:color w:val="F2F2F2"/>
        <w:sz w:val="22"/>
      </w:rPr>
      <w:tblPr/>
      <w:tcPr>
        <w:shd w:val="clear" w:color="60D836" w:themeColor="accent3" w:themeTint="FE" w:fill="60D836" w:themeFill="accent3" w:themeFillTint="FE"/>
      </w:tcPr>
    </w:tblStylePr>
    <w:tblStylePr w:type="firstCol">
      <w:rPr>
        <w:rFonts w:ascii="Arial" w:hAnsi="Arial"/>
        <w:color w:val="F2F2F2"/>
        <w:sz w:val="22"/>
      </w:rPr>
      <w:tblPr/>
      <w:tcPr>
        <w:shd w:val="clear" w:color="60D836" w:themeColor="accent3" w:themeTint="FE" w:fill="60D836" w:themeFill="accent3" w:themeFillTint="FE"/>
      </w:tcPr>
    </w:tblStylePr>
    <w:tblStylePr w:type="lastCol">
      <w:rPr>
        <w:rFonts w:ascii="Arial" w:hAnsi="Arial"/>
        <w:color w:val="F2F2F2"/>
        <w:sz w:val="22"/>
      </w:rPr>
      <w:tblPr/>
      <w:tcPr>
        <w:shd w:val="clear" w:color="60D836" w:themeColor="accent3" w:themeTint="FE" w:fill="60D836"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EF7D5" w:themeColor="accent3" w:themeTint="34" w:fill="DEF7D5" w:themeFill="accent3" w:themeFillTint="34"/>
      </w:tcPr>
    </w:tblStylePr>
  </w:style>
  <w:style w:type="table" w:customStyle="1" w:styleId="BorderedLined-Accent4">
    <w:name w:val="Bordered &amp; Lined - Accent 4"/>
    <w:uiPriority w:val="99"/>
    <w:rPr>
      <w:color w:val="404040"/>
      <w:lang w:val="en-FR" w:eastAsia="en-GB" w:bidi="ar-SA"/>
    </w:rPr>
    <w:tblPr>
      <w:tblStyleRowBandSize w:val="1"/>
      <w:tblStyleColBandSize w:val="1"/>
      <w:tblInd w:w="0" w:type="dxa"/>
      <w:tblBorders>
        <w:top w:val="single" w:sz="4" w:space="0" w:color="B29000" w:themeColor="accent4" w:themeShade="95"/>
        <w:left w:val="single" w:sz="4" w:space="0" w:color="B29000" w:themeColor="accent4" w:themeShade="95"/>
        <w:bottom w:val="single" w:sz="4" w:space="0" w:color="B29000" w:themeColor="accent4" w:themeShade="95"/>
        <w:right w:val="single" w:sz="4" w:space="0" w:color="B29000" w:themeColor="accent4" w:themeShade="95"/>
        <w:insideH w:val="single" w:sz="4" w:space="0" w:color="B29000" w:themeColor="accent4" w:themeShade="95"/>
        <w:insideV w:val="single" w:sz="4" w:space="0" w:color="B29000"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FFE783" w:themeColor="accent4" w:themeTint="9A" w:fill="FFE783" w:themeFill="accent4" w:themeFillTint="9A"/>
      </w:tcPr>
    </w:tblStylePr>
    <w:tblStylePr w:type="lastRow">
      <w:rPr>
        <w:rFonts w:ascii="Arial" w:hAnsi="Arial"/>
        <w:color w:val="F2F2F2"/>
        <w:sz w:val="22"/>
      </w:rPr>
      <w:tblPr/>
      <w:tcPr>
        <w:shd w:val="clear" w:color="FFE783" w:themeColor="accent4" w:themeTint="9A" w:fill="FFE783" w:themeFill="accent4" w:themeFillTint="9A"/>
      </w:tcPr>
    </w:tblStylePr>
    <w:tblStylePr w:type="firstCol">
      <w:rPr>
        <w:rFonts w:ascii="Arial" w:hAnsi="Arial"/>
        <w:color w:val="F2F2F2"/>
        <w:sz w:val="22"/>
      </w:rPr>
      <w:tblPr/>
      <w:tcPr>
        <w:shd w:val="clear" w:color="FFE783" w:themeColor="accent4" w:themeTint="9A" w:fill="FFE783" w:themeFill="accent4" w:themeFillTint="9A"/>
      </w:tcPr>
    </w:tblStylePr>
    <w:tblStylePr w:type="lastCol">
      <w:rPr>
        <w:rFonts w:ascii="Arial" w:hAnsi="Arial"/>
        <w:color w:val="F2F2F2"/>
        <w:sz w:val="22"/>
      </w:rPr>
      <w:tblPr/>
      <w:tcPr>
        <w:shd w:val="clear" w:color="FFE783" w:themeColor="accent4" w:themeTint="9A" w:fill="FFE78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7D5" w:themeColor="accent4" w:themeTint="34" w:fill="FFF7D5" w:themeFill="accent4" w:themeFillTint="34"/>
      </w:tcPr>
    </w:tblStylePr>
  </w:style>
  <w:style w:type="table" w:customStyle="1" w:styleId="BorderedLined-Accent5">
    <w:name w:val="Bordered &amp; Lined - Accent 5"/>
    <w:uiPriority w:val="99"/>
    <w:rPr>
      <w:color w:val="404040"/>
      <w:lang w:val="en-FR" w:eastAsia="en-GB" w:bidi="ar-SA"/>
    </w:rPr>
    <w:tblPr>
      <w:tblStyleRowBandSize w:val="1"/>
      <w:tblStyleColBandSize w:val="1"/>
      <w:tblInd w:w="0" w:type="dxa"/>
      <w:tblBorders>
        <w:top w:val="single" w:sz="4" w:space="0" w:color="C21700" w:themeColor="accent5" w:themeShade="95"/>
        <w:left w:val="single" w:sz="4" w:space="0" w:color="C21700" w:themeColor="accent5" w:themeShade="95"/>
        <w:bottom w:val="single" w:sz="4" w:space="0" w:color="C21700" w:themeColor="accent5" w:themeShade="95"/>
        <w:right w:val="single" w:sz="4" w:space="0" w:color="C21700" w:themeColor="accent5" w:themeShade="95"/>
        <w:insideH w:val="single" w:sz="4" w:space="0" w:color="C21700" w:themeColor="accent5" w:themeShade="95"/>
        <w:insideV w:val="single" w:sz="4" w:space="0" w:color="C21700"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FF644E" w:themeColor="accent5" w:fill="FF644E" w:themeFill="accent5"/>
      </w:tcPr>
    </w:tblStylePr>
    <w:tblStylePr w:type="lastRow">
      <w:rPr>
        <w:rFonts w:ascii="Arial" w:hAnsi="Arial"/>
        <w:color w:val="F2F2F2"/>
        <w:sz w:val="22"/>
      </w:rPr>
      <w:tblPr/>
      <w:tcPr>
        <w:shd w:val="clear" w:color="FF644E" w:themeColor="accent5" w:fill="FF644E" w:themeFill="accent5"/>
      </w:tcPr>
    </w:tblStylePr>
    <w:tblStylePr w:type="firstCol">
      <w:rPr>
        <w:rFonts w:ascii="Arial" w:hAnsi="Arial"/>
        <w:color w:val="F2F2F2"/>
        <w:sz w:val="22"/>
      </w:rPr>
      <w:tblPr/>
      <w:tcPr>
        <w:shd w:val="clear" w:color="FF644E" w:themeColor="accent5" w:fill="FF644E" w:themeFill="accent5"/>
      </w:tcPr>
    </w:tblStylePr>
    <w:tblStylePr w:type="lastCol">
      <w:rPr>
        <w:rFonts w:ascii="Arial" w:hAnsi="Arial"/>
        <w:color w:val="F2F2F2"/>
        <w:sz w:val="22"/>
      </w:rPr>
      <w:tblPr/>
      <w:tcPr>
        <w:shd w:val="clear" w:color="FF644E" w:themeColor="accent5" w:fill="FF644E"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DFDA" w:themeColor="accent5" w:themeTint="34" w:fill="FFDFDA" w:themeFill="accent5" w:themeFillTint="34"/>
      </w:tcPr>
    </w:tblStylePr>
  </w:style>
  <w:style w:type="table" w:customStyle="1" w:styleId="BorderedLined-Accent6">
    <w:name w:val="Bordered &amp; Lined - Accent 6"/>
    <w:uiPriority w:val="99"/>
    <w:rPr>
      <w:color w:val="404040"/>
      <w:lang w:val="en-FR" w:eastAsia="en-GB" w:bidi="ar-SA"/>
    </w:rPr>
    <w:tblPr>
      <w:tblStyleRowBandSize w:val="1"/>
      <w:tblStyleColBandSize w:val="1"/>
      <w:tblInd w:w="0" w:type="dxa"/>
      <w:tblBorders>
        <w:top w:val="single" w:sz="4" w:space="0" w:color="BB005E" w:themeColor="accent6" w:themeShade="95"/>
        <w:left w:val="single" w:sz="4" w:space="0" w:color="BB005E" w:themeColor="accent6" w:themeShade="95"/>
        <w:bottom w:val="single" w:sz="4" w:space="0" w:color="BB005E" w:themeColor="accent6" w:themeShade="95"/>
        <w:right w:val="single" w:sz="4" w:space="0" w:color="BB005E" w:themeColor="accent6" w:themeShade="95"/>
        <w:insideH w:val="single" w:sz="4" w:space="0" w:color="BB005E" w:themeColor="accent6" w:themeShade="95"/>
        <w:insideV w:val="single" w:sz="4" w:space="0" w:color="BB005E"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F42A1" w:themeColor="accent6" w:fill="FF42A1" w:themeFill="accent6"/>
      </w:tcPr>
    </w:tblStylePr>
    <w:tblStylePr w:type="lastRow">
      <w:rPr>
        <w:rFonts w:ascii="Arial" w:hAnsi="Arial"/>
        <w:color w:val="F2F2F2"/>
        <w:sz w:val="22"/>
      </w:rPr>
      <w:tblPr/>
      <w:tcPr>
        <w:shd w:val="clear" w:color="FF42A1" w:themeColor="accent6" w:fill="FF42A1" w:themeFill="accent6"/>
      </w:tcPr>
    </w:tblStylePr>
    <w:tblStylePr w:type="firstCol">
      <w:rPr>
        <w:rFonts w:ascii="Arial" w:hAnsi="Arial"/>
        <w:color w:val="F2F2F2"/>
        <w:sz w:val="22"/>
      </w:rPr>
      <w:tblPr/>
      <w:tcPr>
        <w:shd w:val="clear" w:color="FF42A1" w:themeColor="accent6" w:fill="FF42A1" w:themeFill="accent6"/>
      </w:tcPr>
    </w:tblStylePr>
    <w:tblStylePr w:type="lastCol">
      <w:rPr>
        <w:rFonts w:ascii="Arial" w:hAnsi="Arial"/>
        <w:color w:val="F2F2F2"/>
        <w:sz w:val="22"/>
      </w:rPr>
      <w:tblPr/>
      <w:tcPr>
        <w:shd w:val="clear" w:color="FF42A1" w:themeColor="accent6" w:fill="FF42A1"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D8EB" w:themeColor="accent6" w:themeTint="34" w:fill="FFD8EB"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98D9FF" w:themeColor="accent1" w:themeTint="67"/>
        <w:left w:val="single" w:sz="4" w:space="0" w:color="98D9FF" w:themeColor="accent1" w:themeTint="67"/>
        <w:bottom w:val="single" w:sz="4" w:space="0" w:color="98D9FF" w:themeColor="accent1" w:themeTint="67"/>
        <w:right w:val="single" w:sz="4" w:space="0" w:color="98D9FF" w:themeColor="accent1" w:themeTint="67"/>
        <w:insideH w:val="single" w:sz="4" w:space="0" w:color="98D9FF" w:themeColor="accent1" w:themeTint="67"/>
        <w:insideV w:val="single" w:sz="4" w:space="0" w:color="98D9FF"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00A2FF" w:themeColor="accent1"/>
        </w:tcBorders>
      </w:tcPr>
    </w:tblStylePr>
    <w:tblStylePr w:type="lastRow">
      <w:rPr>
        <w:rFonts w:ascii="Arial" w:hAnsi="Arial"/>
        <w:color w:val="404040"/>
        <w:sz w:val="22"/>
      </w:rPr>
      <w:tblPr/>
      <w:tcPr>
        <w:tcBorders>
          <w:top w:val="single" w:sz="12" w:space="0" w:color="00A2FF"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A2FF" w:themeColor="accent1"/>
        </w:tcBorders>
      </w:tcPr>
    </w:tblStylePr>
    <w:tblStylePr w:type="band1Horz">
      <w:rPr>
        <w:rFonts w:ascii="Arial" w:hAnsi="Arial"/>
        <w:color w:val="404040"/>
        <w:sz w:val="22"/>
      </w:rPr>
      <w:tblPr/>
      <w:tcPr>
        <w:tcBorders>
          <w:top w:val="single" w:sz="4" w:space="0" w:color="98D9FF" w:themeColor="accent1" w:themeTint="67"/>
          <w:left w:val="single" w:sz="4" w:space="0" w:color="98D9FF" w:themeColor="accent1" w:themeTint="67"/>
          <w:bottom w:val="single" w:sz="4" w:space="0" w:color="98D9FF" w:themeColor="accent1" w:themeTint="67"/>
          <w:right w:val="single" w:sz="4" w:space="0" w:color="98D9FF"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A0F6EB" w:themeColor="accent2" w:themeTint="67"/>
        <w:left w:val="single" w:sz="4" w:space="0" w:color="A0F6EB" w:themeColor="accent2" w:themeTint="67"/>
        <w:bottom w:val="single" w:sz="4" w:space="0" w:color="A0F6EB" w:themeColor="accent2" w:themeTint="67"/>
        <w:right w:val="single" w:sz="4" w:space="0" w:color="A0F6EB" w:themeColor="accent2" w:themeTint="67"/>
        <w:insideH w:val="single" w:sz="4" w:space="0" w:color="A0F6EB" w:themeColor="accent2" w:themeTint="67"/>
        <w:insideV w:val="single" w:sz="4" w:space="0" w:color="A0F6EB"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3F1E3" w:themeColor="accent2" w:themeTint="97"/>
        </w:tcBorders>
      </w:tcPr>
    </w:tblStylePr>
    <w:tblStylePr w:type="lastRow">
      <w:rPr>
        <w:rFonts w:ascii="Arial" w:hAnsi="Arial"/>
        <w:color w:val="404040"/>
        <w:sz w:val="22"/>
      </w:rPr>
      <w:tblPr/>
      <w:tcPr>
        <w:tcBorders>
          <w:top w:val="single" w:sz="12" w:space="0" w:color="73F1E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3F1E3" w:themeColor="accent2" w:themeTint="97"/>
        </w:tcBorders>
      </w:tcPr>
    </w:tblStylePr>
    <w:tblStylePr w:type="band1Horz">
      <w:rPr>
        <w:rFonts w:ascii="Arial" w:hAnsi="Arial"/>
        <w:color w:val="404040"/>
        <w:sz w:val="22"/>
      </w:rPr>
      <w:tblPr/>
      <w:tcPr>
        <w:tcBorders>
          <w:top w:val="single" w:sz="4" w:space="0" w:color="A0F6EB" w:themeColor="accent2" w:themeTint="67"/>
          <w:left w:val="single" w:sz="4" w:space="0" w:color="A0F6EB" w:themeColor="accent2" w:themeTint="67"/>
          <w:bottom w:val="single" w:sz="4" w:space="0" w:color="A0F6EB" w:themeColor="accent2" w:themeTint="67"/>
          <w:right w:val="single" w:sz="4" w:space="0" w:color="A0F6EB"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BEEFAD" w:themeColor="accent3" w:themeTint="67"/>
        <w:left w:val="single" w:sz="4" w:space="0" w:color="BEEFAD" w:themeColor="accent3" w:themeTint="67"/>
        <w:bottom w:val="single" w:sz="4" w:space="0" w:color="BEEFAD" w:themeColor="accent3" w:themeTint="67"/>
        <w:right w:val="single" w:sz="4" w:space="0" w:color="BEEFAD" w:themeColor="accent3" w:themeTint="67"/>
        <w:insideH w:val="single" w:sz="4" w:space="0" w:color="BEEFAD" w:themeColor="accent3" w:themeTint="67"/>
        <w:insideV w:val="single" w:sz="4" w:space="0" w:color="BEEFAD"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A0E786" w:themeColor="accent3" w:themeTint="98"/>
        </w:tcBorders>
      </w:tcPr>
    </w:tblStylePr>
    <w:tblStylePr w:type="lastRow">
      <w:rPr>
        <w:rFonts w:ascii="Arial" w:hAnsi="Arial"/>
        <w:color w:val="404040"/>
        <w:sz w:val="22"/>
      </w:rPr>
      <w:tblPr/>
      <w:tcPr>
        <w:tcBorders>
          <w:top w:val="single" w:sz="12" w:space="0" w:color="A0E786"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0E786" w:themeColor="accent3" w:themeTint="98"/>
        </w:tcBorders>
      </w:tcPr>
    </w:tblStylePr>
    <w:tblStylePr w:type="band1Horz">
      <w:rPr>
        <w:rFonts w:ascii="Arial" w:hAnsi="Arial"/>
        <w:color w:val="404040"/>
        <w:sz w:val="22"/>
      </w:rPr>
      <w:tblPr/>
      <w:tcPr>
        <w:tcBorders>
          <w:top w:val="single" w:sz="4" w:space="0" w:color="BEEFAD" w:themeColor="accent3" w:themeTint="67"/>
          <w:left w:val="single" w:sz="4" w:space="0" w:color="BEEFAD" w:themeColor="accent3" w:themeTint="67"/>
          <w:bottom w:val="single" w:sz="4" w:space="0" w:color="BEEFAD" w:themeColor="accent3" w:themeTint="67"/>
          <w:right w:val="single" w:sz="4" w:space="0" w:color="BEEFAD"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FFEFAC" w:themeColor="accent4" w:themeTint="67"/>
        <w:left w:val="single" w:sz="4" w:space="0" w:color="FFEFAC" w:themeColor="accent4" w:themeTint="67"/>
        <w:bottom w:val="single" w:sz="4" w:space="0" w:color="FFEFAC" w:themeColor="accent4" w:themeTint="67"/>
        <w:right w:val="single" w:sz="4" w:space="0" w:color="FFEFAC" w:themeColor="accent4" w:themeTint="67"/>
        <w:insideH w:val="single" w:sz="4" w:space="0" w:color="FFEFAC" w:themeColor="accent4" w:themeTint="67"/>
        <w:insideV w:val="single" w:sz="4" w:space="0" w:color="FFEFAC"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E783" w:themeColor="accent4" w:themeTint="9A"/>
        </w:tcBorders>
      </w:tcPr>
    </w:tblStylePr>
    <w:tblStylePr w:type="lastRow">
      <w:rPr>
        <w:rFonts w:ascii="Arial" w:hAnsi="Arial"/>
        <w:color w:val="404040"/>
        <w:sz w:val="22"/>
      </w:rPr>
      <w:tblPr/>
      <w:tcPr>
        <w:tcBorders>
          <w:top w:val="single" w:sz="12" w:space="0" w:color="FFE78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E783" w:themeColor="accent4" w:themeTint="9A"/>
        </w:tcBorders>
      </w:tcPr>
    </w:tblStylePr>
    <w:tblStylePr w:type="band1Horz">
      <w:rPr>
        <w:rFonts w:ascii="Arial" w:hAnsi="Arial"/>
        <w:color w:val="404040"/>
        <w:sz w:val="22"/>
      </w:rPr>
      <w:tblPr/>
      <w:tcPr>
        <w:tcBorders>
          <w:top w:val="single" w:sz="4" w:space="0" w:color="FFEFAC" w:themeColor="accent4" w:themeTint="67"/>
          <w:left w:val="single" w:sz="4" w:space="0" w:color="FFEFAC" w:themeColor="accent4" w:themeTint="67"/>
          <w:bottom w:val="single" w:sz="4" w:space="0" w:color="FFEFAC" w:themeColor="accent4" w:themeTint="67"/>
          <w:right w:val="single" w:sz="4" w:space="0" w:color="FFEFAC"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FFC0B7" w:themeColor="accent5" w:themeTint="67"/>
        <w:left w:val="single" w:sz="4" w:space="0" w:color="FFC0B7" w:themeColor="accent5" w:themeTint="67"/>
        <w:bottom w:val="single" w:sz="4" w:space="0" w:color="FFC0B7" w:themeColor="accent5" w:themeTint="67"/>
        <w:right w:val="single" w:sz="4" w:space="0" w:color="FFC0B7" w:themeColor="accent5" w:themeTint="67"/>
        <w:insideH w:val="single" w:sz="4" w:space="0" w:color="FFC0B7" w:themeColor="accent5" w:themeTint="67"/>
        <w:insideV w:val="single" w:sz="4" w:space="0" w:color="FFC0B7"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A194" w:themeColor="accent5" w:themeTint="9A"/>
        </w:tcBorders>
      </w:tcPr>
    </w:tblStylePr>
    <w:tblStylePr w:type="lastRow">
      <w:rPr>
        <w:rFonts w:ascii="Arial" w:hAnsi="Arial"/>
        <w:color w:val="404040"/>
        <w:sz w:val="22"/>
      </w:rPr>
      <w:tblPr/>
      <w:tcPr>
        <w:tcBorders>
          <w:top w:val="single" w:sz="12" w:space="0" w:color="FFA19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A194" w:themeColor="accent5" w:themeTint="9A"/>
        </w:tcBorders>
      </w:tcPr>
    </w:tblStylePr>
    <w:tblStylePr w:type="band1Horz">
      <w:rPr>
        <w:rFonts w:ascii="Arial" w:hAnsi="Arial"/>
        <w:color w:val="404040"/>
        <w:sz w:val="22"/>
      </w:rPr>
      <w:tblPr/>
      <w:tcPr>
        <w:tcBorders>
          <w:top w:val="single" w:sz="4" w:space="0" w:color="FFC0B7" w:themeColor="accent5" w:themeTint="67"/>
          <w:left w:val="single" w:sz="4" w:space="0" w:color="FFC0B7" w:themeColor="accent5" w:themeTint="67"/>
          <w:bottom w:val="single" w:sz="4" w:space="0" w:color="FFC0B7" w:themeColor="accent5" w:themeTint="67"/>
          <w:right w:val="single" w:sz="4" w:space="0" w:color="FFC0B7"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FB2D8" w:themeColor="accent6" w:themeTint="67"/>
        <w:left w:val="single" w:sz="4" w:space="0" w:color="FFB2D8" w:themeColor="accent6" w:themeTint="67"/>
        <w:bottom w:val="single" w:sz="4" w:space="0" w:color="FFB2D8" w:themeColor="accent6" w:themeTint="67"/>
        <w:right w:val="single" w:sz="4" w:space="0" w:color="FFB2D8" w:themeColor="accent6" w:themeTint="67"/>
        <w:insideH w:val="single" w:sz="4" w:space="0" w:color="FFB2D8" w:themeColor="accent6" w:themeTint="67"/>
        <w:insideV w:val="single" w:sz="4" w:space="0" w:color="FFB2D8"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8EC6" w:themeColor="accent6" w:themeTint="98"/>
        </w:tcBorders>
      </w:tcPr>
    </w:tblStylePr>
    <w:tblStylePr w:type="lastRow">
      <w:rPr>
        <w:rFonts w:ascii="Arial" w:hAnsi="Arial"/>
        <w:color w:val="404040"/>
        <w:sz w:val="22"/>
      </w:rPr>
      <w:tblPr/>
      <w:tcPr>
        <w:tcBorders>
          <w:top w:val="single" w:sz="12" w:space="0" w:color="FF8EC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8EC6" w:themeColor="accent6" w:themeTint="98"/>
        </w:tcBorders>
      </w:tcPr>
    </w:tblStylePr>
    <w:tblStylePr w:type="band1Horz">
      <w:rPr>
        <w:rFonts w:ascii="Arial" w:hAnsi="Arial"/>
        <w:color w:val="404040"/>
        <w:sz w:val="22"/>
      </w:rPr>
      <w:tblPr/>
      <w:tcPr>
        <w:tcBorders>
          <w:top w:val="single" w:sz="4" w:space="0" w:color="FFB2D8" w:themeColor="accent6" w:themeTint="67"/>
          <w:left w:val="single" w:sz="4" w:space="0" w:color="FFB2D8" w:themeColor="accent6" w:themeTint="67"/>
          <w:bottom w:val="single" w:sz="4" w:space="0" w:color="FFB2D8" w:themeColor="accent6" w:themeTint="67"/>
          <w:right w:val="single" w:sz="4" w:space="0" w:color="FFB2D8" w:themeColor="accent6" w:themeTint="67"/>
        </w:tcBorders>
      </w:tcPr>
    </w:tblStyle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uiPriority w:val="9"/>
    <w:qFormat/>
    <w:rPr>
      <w:rFonts w:ascii="Arial" w:eastAsia="Arial" w:hAnsi="Arial" w:cs="Arial"/>
      <w:b/>
      <w:bCs/>
      <w:i/>
      <w:iCs/>
      <w:sz w:val="22"/>
      <w:szCs w:val="22"/>
    </w:rPr>
  </w:style>
  <w:style w:type="character" w:customStyle="1" w:styleId="Heading8Char">
    <w:name w:val="Heading 8 Char"/>
    <w:basedOn w:val="DefaultParagraphFont"/>
    <w:uiPriority w:val="9"/>
    <w:qFormat/>
    <w:rPr>
      <w:rFonts w:ascii="Arial" w:eastAsia="Arial" w:hAnsi="Arial" w:cs="Arial"/>
      <w:i/>
      <w:iCs/>
      <w:sz w:val="22"/>
      <w:szCs w:val="22"/>
    </w:rPr>
  </w:style>
  <w:style w:type="character" w:customStyle="1" w:styleId="Heading9Char">
    <w:name w:val="Heading 9 Char"/>
    <w:basedOn w:val="DefaultParagraphFont"/>
    <w:uiPriority w:val="9"/>
    <w:qFormat/>
    <w:rPr>
      <w:rFonts w:ascii="Arial" w:eastAsia="Arial" w:hAnsi="Arial" w:cs="Arial"/>
      <w:i/>
      <w:iCs/>
      <w:sz w:val="21"/>
      <w:szCs w:val="21"/>
    </w:rPr>
  </w:style>
  <w:style w:type="character" w:customStyle="1" w:styleId="TitleChar">
    <w:name w:val="Title Char"/>
    <w:basedOn w:val="DefaultParagraphFont"/>
    <w:uiPriority w:val="10"/>
    <w:qFormat/>
    <w:rPr>
      <w:sz w:val="48"/>
      <w:szCs w:val="48"/>
    </w:rPr>
  </w:style>
  <w:style w:type="character" w:customStyle="1" w:styleId="SubtitleChar">
    <w:name w:val="Subtitle Char"/>
    <w:basedOn w:val="DefaultParagraphFon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CaptionChar">
    <w:name w:val="Caption Char"/>
    <w:uiPriority w:val="99"/>
    <w:qFormat/>
  </w:style>
  <w:style w:type="character" w:customStyle="1" w:styleId="FootnoteTextChar">
    <w:name w:val="Footnote Text Char"/>
    <w:uiPriority w:val="99"/>
    <w:qFormat/>
    <w:rPr>
      <w:sz w:val="18"/>
    </w:rPr>
  </w:style>
  <w:style w:type="character" w:customStyle="1"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uiPriority w:val="99"/>
    <w:qFormat/>
    <w:rPr>
      <w:sz w:val="20"/>
    </w:rPr>
  </w:style>
  <w:style w:type="character" w:customStyle="1"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rPr>
      <w:u w:val="singl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uiPriority w:val="35"/>
    <w:semiHidden/>
    <w:unhideWhenUsed/>
    <w:qFormat/>
    <w:pPr>
      <w:spacing w:line="276" w:lineRule="auto"/>
    </w:pPr>
    <w:rPr>
      <w:b/>
      <w:bCs/>
      <w:color w:val="00A2FF" w:themeColor="accent1"/>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Normal"/>
    <w:qFormat/>
  </w:style>
  <w:style w:type="paragraph" w:styleId="Header">
    <w:name w:val="header"/>
    <w:basedOn w:val="Normal"/>
    <w:uiPriority w:val="99"/>
    <w:unhideWhenUsed/>
    <w:pPr>
      <w:tabs>
        <w:tab w:val="center" w:pos="7143"/>
        <w:tab w:val="right" w:pos="14287"/>
      </w:tabs>
    </w:pPr>
  </w:style>
  <w:style w:type="paragraph" w:styleId="Footer">
    <w:name w:val="footer"/>
    <w:basedOn w:val="Normal"/>
    <w:uiPriority w:val="99"/>
    <w:unhideWhenUsed/>
    <w:pPr>
      <w:tabs>
        <w:tab w:val="center" w:pos="7143"/>
        <w:tab w:val="right" w:pos="14287"/>
      </w:tabs>
    </w:pPr>
  </w:style>
  <w:style w:type="paragraph" w:styleId="FootnoteText">
    <w:name w:val="footnote text"/>
    <w:basedOn w:val="Normal"/>
    <w:uiPriority w:val="99"/>
    <w:semiHidden/>
    <w:unhideWhenUsed/>
    <w:pPr>
      <w:spacing w:after="40"/>
    </w:pPr>
    <w:rPr>
      <w:sz w:val="18"/>
    </w:rPr>
  </w:style>
  <w:style w:type="paragraph" w:styleId="EndnoteText">
    <w:name w:val="endnote text"/>
    <w:basedOn w:val="Normal"/>
    <w:uiPriority w:val="99"/>
    <w:semiHidden/>
    <w:unhideWhenUsed/>
    <w:rPr>
      <w:sz w:val="20"/>
    </w:rPr>
  </w:style>
  <w:style w:type="paragraph" w:styleId="TOC1">
    <w:name w:val="toc 1"/>
    <w:basedOn w:val="Normal"/>
    <w:uiPriority w:val="39"/>
    <w:unhideWhenUsed/>
    <w:pPr>
      <w:spacing w:after="57"/>
    </w:pPr>
  </w:style>
  <w:style w:type="paragraph" w:styleId="TOC2">
    <w:name w:val="toc 2"/>
    <w:basedOn w:val="Normal"/>
    <w:uiPriority w:val="39"/>
    <w:unhideWhenUsed/>
    <w:pPr>
      <w:spacing w:after="57"/>
      <w:ind w:left="283"/>
    </w:pPr>
  </w:style>
  <w:style w:type="paragraph" w:styleId="TOC3">
    <w:name w:val="toc 3"/>
    <w:basedOn w:val="Normal"/>
    <w:uiPriority w:val="39"/>
    <w:unhideWhenUsed/>
    <w:pPr>
      <w:spacing w:after="57"/>
      <w:ind w:left="567"/>
    </w:pPr>
  </w:style>
  <w:style w:type="paragraph" w:styleId="TOC4">
    <w:name w:val="toc 4"/>
    <w:basedOn w:val="Normal"/>
    <w:uiPriority w:val="39"/>
    <w:unhideWhenUsed/>
    <w:pPr>
      <w:spacing w:after="57"/>
      <w:ind w:left="850"/>
    </w:pPr>
  </w:style>
  <w:style w:type="paragraph" w:styleId="TOC5">
    <w:name w:val="toc 5"/>
    <w:basedOn w:val="Normal"/>
    <w:uiPriority w:val="39"/>
    <w:unhideWhenUsed/>
    <w:pPr>
      <w:spacing w:after="57"/>
      <w:ind w:left="1134"/>
    </w:pPr>
  </w:style>
  <w:style w:type="paragraph" w:styleId="TOC6">
    <w:name w:val="toc 6"/>
    <w:basedOn w:val="Normal"/>
    <w:uiPriority w:val="39"/>
    <w:unhideWhenUsed/>
    <w:pPr>
      <w:spacing w:after="57"/>
      <w:ind w:left="1417"/>
    </w:pPr>
  </w:style>
  <w:style w:type="paragraph" w:styleId="TOC7">
    <w:name w:val="toc 7"/>
    <w:basedOn w:val="Normal"/>
    <w:uiPriority w:val="39"/>
    <w:unhideWhenUsed/>
    <w:pPr>
      <w:spacing w:after="57"/>
      <w:ind w:left="1701"/>
    </w:pPr>
  </w:style>
  <w:style w:type="paragraph" w:styleId="TOC8">
    <w:name w:val="toc 8"/>
    <w:basedOn w:val="Normal"/>
    <w:uiPriority w:val="39"/>
    <w:unhideWhenUsed/>
    <w:pPr>
      <w:spacing w:after="57"/>
      <w:ind w:left="1984"/>
    </w:pPr>
  </w:style>
  <w:style w:type="paragraph" w:styleId="TOC9">
    <w:name w:val="toc 9"/>
    <w:basedOn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style>
  <w:style w:type="paragraph" w:styleId="TableofFigures">
    <w:name w:val="table of figures"/>
    <w:basedOn w:val="Normal"/>
    <w:uiPriority w:val="99"/>
    <w:unhideWhenUsed/>
    <w:qFormat/>
  </w:style>
  <w:style w:type="paragraph" w:customStyle="1" w:styleId="HeaderFooter">
    <w:name w:val="Header &amp; Footer"/>
    <w:qFormat/>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qFormat/>
    <w:pPr>
      <w:keepNext/>
    </w:pPr>
    <w:rPr>
      <w:rFonts w:ascii="Helvetica Neue" w:hAnsi="Helvetica Neue" w:cs="Arial Unicode MS"/>
      <w:b/>
      <w:bCs/>
      <w:color w:val="000000"/>
      <w:sz w:val="60"/>
      <w:szCs w:val="60"/>
      <w14:textOutline w14:w="12700" w14:cap="flat" w14:cmpd="sng" w14:algn="ctr">
        <w14:noFill/>
        <w14:prstDash w14:val="solid"/>
        <w14:miter w14:lim="400000"/>
      </w14:textOutline>
    </w:rPr>
  </w:style>
  <w:style w:type="paragraph" w:customStyle="1" w:styleId="BodyA">
    <w:name w:val="Body A"/>
    <w:qFormat/>
    <w:rPr>
      <w:rFonts w:ascii="Helvetica Neue" w:hAnsi="Helvetica Neue" w:cs="Arial Unicode MS"/>
      <w:color w:val="000000"/>
      <w:sz w:val="22"/>
      <w:szCs w:val="22"/>
      <w14:textOutline w14:w="12700" w14:cap="flat" w14:cmpd="sng" w14:algn="ctr">
        <w14:noFill/>
        <w14:prstDash w14:val="solid"/>
        <w14:miter w14:lim="400000"/>
      </w14:textOutline>
    </w:rPr>
  </w:style>
  <w:style w:type="paragraph" w:customStyle="1" w:styleId="HeadingRedA">
    <w:name w:val="Heading Red A"/>
    <w:qFormat/>
    <w:pPr>
      <w:keepNext/>
      <w:outlineLvl w:val="1"/>
    </w:pPr>
    <w:rPr>
      <w:rFonts w:ascii="Helvetica Neue" w:eastAsia="Helvetica Neue" w:hAnsi="Helvetica Neue" w:cs="Helvetica Neue"/>
      <w:b/>
      <w:bCs/>
      <w:color w:val="EE220C"/>
      <w:sz w:val="32"/>
      <w:szCs w:val="32"/>
      <w14:textOutline w14:w="12700" w14:cap="flat" w14:cmpd="sng" w14:algn="ctr">
        <w14:noFill/>
        <w14:prstDash w14:val="solid"/>
        <w14:miter w14:lim="400000"/>
      </w14:textOutline>
    </w:rPr>
  </w:style>
  <w:style w:type="paragraph" w:customStyle="1" w:styleId="Body">
    <w:name w:val="Body"/>
    <w:qFormat/>
    <w:rPr>
      <w:rFonts w:eastAsia="Times New Roman"/>
      <w:color w:val="000000"/>
      <w:sz w:val="24"/>
      <w:szCs w:val="24"/>
      <w14:textOutline w14:w="0" w14:cap="flat" w14:cmpd="sng" w14:algn="ctr">
        <w14:noFill/>
        <w14:prstDash w14:val="solid"/>
        <w14:bevel/>
      </w14:textOutline>
    </w:rPr>
  </w:style>
  <w:style w:type="paragraph" w:customStyle="1" w:styleId="HeadingRed">
    <w:name w:val="Heading Red"/>
    <w:qFormat/>
    <w:pPr>
      <w:keepNext/>
      <w:outlineLvl w:val="1"/>
    </w:pPr>
    <w:rPr>
      <w:rFonts w:ascii="Helvetica Neue" w:hAnsi="Helvetica Neue" w:cs="Arial Unicode MS"/>
      <w:b/>
      <w:bCs/>
      <w:color w:val="EE220C"/>
      <w:sz w:val="32"/>
      <w:szCs w:val="32"/>
      <w:lang w:val="en-US"/>
      <w14:textOutline w14:w="0" w14:cap="flat" w14:cmpd="sng" w14:algn="ctr">
        <w14:noFill/>
        <w14:prstDash w14:val="solid"/>
        <w14:bevel/>
      </w14:textOutline>
    </w:rPr>
  </w:style>
  <w:style w:type="paragraph" w:customStyle="1" w:styleId="Default">
    <w:name w:val="Default"/>
    <w:qFormat/>
    <w:pPr>
      <w:spacing w:before="160" w:line="288" w:lineRule="auto"/>
    </w:pPr>
    <w:rPr>
      <w:rFonts w:ascii="Helvetica Neue" w:hAnsi="Helvetica Neue" w:cs="Arial Unicode MS"/>
      <w:color w:val="000000"/>
      <w:sz w:val="24"/>
      <w:szCs w:val="24"/>
      <w14:textOutline w14:w="12700" w14:cap="flat" w14:cmpd="sng" w14:algn="ctr">
        <w14:noFill/>
        <w14:prstDash w14:val="solid"/>
        <w14:miter w14:lim="400000"/>
      </w14:textOutline>
    </w:rPr>
  </w:style>
  <w:style w:type="numbering" w:customStyle="1" w:styleId="Bullet">
    <w:name w:val="Bullet"/>
    <w:qFormat/>
  </w:style>
  <w:style w:type="numbering" w:customStyle="1" w:styleId="BulletBig">
    <w:name w:val="Bullet Big"/>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bidi="ar-SA"/>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C1B29"/>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25400" cap="flat">
          <a:solidFill>
            <a:schemeClr val="accent1"/>
          </a:solidFill>
          <a:prstDash val="solid"/>
          <a:round/>
        </a:ln>
      </a:spPr>
      <a:bodyPr/>
      <a:lstStyle/>
      <a:style>
        <a:lnRef idx="0">
          <a:scrgbClr r="0" g="0" b="0"/>
        </a:lnRef>
        <a:fillRef idx="0">
          <a:scrgbClr r="0" g="0" b="0"/>
        </a:fillRef>
        <a:effectRef idx="0">
          <a:scrgbClr r="0" g="0" b="0"/>
        </a:effectRef>
        <a:fontRef idx="none"/>
      </a:style>
    </a:spDef>
    <a:lnDef>
      <a:spPr bwMode="auto">
        <a:prstGeom prst="rect">
          <a:avLst/>
        </a:prstGeom>
        <a:noFill/>
        <a:ln w="25400" cap="flat">
          <a:solidFill>
            <a:schemeClr val="accent1"/>
          </a:solidFill>
          <a:prstDash val="solid"/>
          <a:round/>
        </a:ln>
      </a:spPr>
      <a:bodyPr/>
      <a:lstStyle/>
      <a:style>
        <a:lnRef idx="0">
          <a:scrgbClr r="0" g="0" b="0"/>
        </a:lnRef>
        <a:fillRef idx="0">
          <a:scrgbClr r="0" g="0" b="0"/>
        </a:fillRef>
        <a:effectRef idx="0">
          <a:scrgbClr r="0" g="0" b="0"/>
        </a:effectRef>
        <a:fontRef idx="none"/>
      </a:style>
    </a:lnDef>
    <a:txDef>
      <a:spPr bwMode="auto">
        <a:prstGeom prst="rect">
          <a:avLst/>
        </a:prstGeom>
        <a:noFill/>
        <a:ln w="12700" cap="flat">
          <a:noFill/>
          <a:miter lim="400000"/>
        </a:ln>
      </a:spPr>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18</cp:revision>
  <dcterms:created xsi:type="dcterms:W3CDTF">2022-11-18T15:56:00Z</dcterms:created>
  <dcterms:modified xsi:type="dcterms:W3CDTF">2022-11-18T15:58:00Z</dcterms:modified>
  <dc:language>fr-FR</dc:language>
</cp:coreProperties>
</file>